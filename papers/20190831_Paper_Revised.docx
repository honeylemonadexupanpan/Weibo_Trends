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2E72A" w14:textId="77777777" w:rsidR="00B35743" w:rsidRDefault="003769A1" w:rsidP="009A3B0B">
      <w:pPr>
        <w:pStyle w:val="1"/>
        <w:jc w:val="center"/>
      </w:pPr>
      <w:r>
        <w:rPr>
          <w:rFonts w:hint="eastAsia"/>
        </w:rPr>
        <w:t>新媒体</w:t>
      </w:r>
      <w:r w:rsidRPr="003769A1">
        <w:rPr>
          <w:rFonts w:hint="eastAsia"/>
        </w:rPr>
        <w:t>视域下</w:t>
      </w:r>
      <w:r>
        <w:rPr>
          <w:rFonts w:hint="eastAsia"/>
        </w:rPr>
        <w:t>青年网民</w:t>
      </w:r>
      <w:r>
        <w:t>的群体形象</w:t>
      </w:r>
      <w:r>
        <w:rPr>
          <w:rFonts w:hint="eastAsia"/>
        </w:rPr>
        <w:t>研究</w:t>
      </w:r>
      <w:del w:id="0" w:author="Linjing" w:date="2019-08-31T13:18:00Z">
        <w:r w:rsidDel="001F0148">
          <w:rPr>
            <w:rFonts w:hint="eastAsia"/>
          </w:rPr>
          <w:delText>—</w:delText>
        </w:r>
      </w:del>
      <w:r>
        <w:rPr>
          <w:rFonts w:hint="eastAsia"/>
        </w:rPr>
        <w:t>—</w:t>
      </w:r>
      <w:r>
        <w:t>以</w:t>
      </w:r>
      <w:proofErr w:type="gramStart"/>
      <w:r>
        <w:t>微博热搜榜</w:t>
      </w:r>
      <w:proofErr w:type="gramEnd"/>
      <w:r>
        <w:t>为例</w:t>
      </w:r>
    </w:p>
    <w:p w14:paraId="557AF186" w14:textId="77777777" w:rsidR="003769A1" w:rsidRPr="00A275A6" w:rsidRDefault="003769A1" w:rsidP="003769A1"/>
    <w:p w14:paraId="68909584" w14:textId="77777777" w:rsidR="00E501F9" w:rsidRPr="009A3B0B" w:rsidRDefault="00E501F9" w:rsidP="009A3B0B">
      <w:r w:rsidRPr="00BE347F">
        <w:rPr>
          <w:rFonts w:hint="eastAsia"/>
          <w:b/>
        </w:rPr>
        <w:t>摘要</w:t>
      </w:r>
      <w:r w:rsidRPr="00BE347F">
        <w:rPr>
          <w:b/>
        </w:rPr>
        <w:t>：</w:t>
      </w:r>
      <w:proofErr w:type="gramStart"/>
      <w:r w:rsidR="009A3B0B" w:rsidRPr="009A3B0B">
        <w:rPr>
          <w:rFonts w:hint="eastAsia"/>
        </w:rPr>
        <w:t>微博</w:t>
      </w:r>
      <w:r w:rsidR="009A3B0B">
        <w:rPr>
          <w:rFonts w:hint="eastAsia"/>
        </w:rPr>
        <w:t>热搜榜展示</w:t>
      </w:r>
      <w:proofErr w:type="gramEnd"/>
      <w:r w:rsidR="009A3B0B" w:rsidRPr="009A3B0B">
        <w:rPr>
          <w:rFonts w:hint="eastAsia"/>
        </w:rPr>
        <w:t>热点话题</w:t>
      </w:r>
      <w:r w:rsidR="009A3B0B">
        <w:rPr>
          <w:rFonts w:hint="eastAsia"/>
        </w:rPr>
        <w:t>，</w:t>
      </w:r>
      <w:r w:rsidR="009A3B0B" w:rsidRPr="009A3B0B">
        <w:rPr>
          <w:rFonts w:hint="eastAsia"/>
        </w:rPr>
        <w:t>反映网民关注点和兴趣点</w:t>
      </w:r>
      <w:r w:rsidR="009A3B0B">
        <w:rPr>
          <w:rFonts w:hint="eastAsia"/>
        </w:rPr>
        <w:t>。作为</w:t>
      </w:r>
      <w:proofErr w:type="gramStart"/>
      <w:r w:rsidR="009A3B0B">
        <w:t>微博用户</w:t>
      </w:r>
      <w:proofErr w:type="gramEnd"/>
      <w:r w:rsidR="009A3B0B">
        <w:t>的主力军，</w:t>
      </w:r>
      <w:r w:rsidR="009A3B0B">
        <w:rPr>
          <w:rFonts w:hint="eastAsia"/>
        </w:rPr>
        <w:t>青年</w:t>
      </w:r>
      <w:r w:rsidR="009A3B0B">
        <w:t>网民</w:t>
      </w:r>
      <w:r w:rsidR="009A3B0B" w:rsidRPr="009A3B0B">
        <w:rPr>
          <w:rFonts w:hint="eastAsia"/>
        </w:rPr>
        <w:t>通过</w:t>
      </w:r>
      <w:proofErr w:type="gramStart"/>
      <w:r w:rsidR="009A3B0B" w:rsidRPr="009A3B0B">
        <w:rPr>
          <w:rFonts w:hint="eastAsia"/>
        </w:rPr>
        <w:t>微博参与</w:t>
      </w:r>
      <w:proofErr w:type="gramEnd"/>
      <w:r w:rsidR="009A3B0B" w:rsidRPr="009A3B0B">
        <w:rPr>
          <w:rFonts w:hint="eastAsia"/>
        </w:rPr>
        <w:t>讨论，表达</w:t>
      </w:r>
      <w:r w:rsidR="009A3B0B">
        <w:rPr>
          <w:rFonts w:hint="eastAsia"/>
        </w:rPr>
        <w:t>内心需求，展现</w:t>
      </w:r>
      <w:r w:rsidR="009A3B0B" w:rsidRPr="009A3B0B">
        <w:rPr>
          <w:rFonts w:hint="eastAsia"/>
        </w:rPr>
        <w:t>生活片段。通过</w:t>
      </w:r>
      <w:proofErr w:type="gramStart"/>
      <w:r w:rsidR="009A3B0B" w:rsidRPr="009A3B0B">
        <w:rPr>
          <w:rFonts w:hint="eastAsia"/>
        </w:rPr>
        <w:t>微博热搜榜</w:t>
      </w:r>
      <w:proofErr w:type="gramEnd"/>
      <w:r w:rsidR="009A3B0B" w:rsidRPr="009A3B0B">
        <w:rPr>
          <w:rFonts w:hint="eastAsia"/>
        </w:rPr>
        <w:t>看青年网民的群体形象，</w:t>
      </w:r>
      <w:r w:rsidR="009A3B0B">
        <w:rPr>
          <w:rFonts w:hint="eastAsia"/>
        </w:rPr>
        <w:t>可以</w:t>
      </w:r>
      <w:r w:rsidR="009A3B0B">
        <w:t>发现，</w:t>
      </w:r>
      <w:r w:rsidR="009A3B0B">
        <w:rPr>
          <w:rFonts w:hint="eastAsia"/>
        </w:rPr>
        <w:t>青年</w:t>
      </w:r>
      <w:r w:rsidR="009A3B0B">
        <w:t>群体乐于</w:t>
      </w:r>
      <w:r w:rsidR="009A3B0B">
        <w:rPr>
          <w:rFonts w:hint="eastAsia"/>
        </w:rPr>
        <w:t>关注</w:t>
      </w:r>
      <w:r w:rsidR="009A3B0B">
        <w:t>并</w:t>
      </w:r>
      <w:r w:rsidR="009A3B0B">
        <w:rPr>
          <w:rFonts w:hint="eastAsia"/>
        </w:rPr>
        <w:t>分享</w:t>
      </w:r>
      <w:r w:rsidR="009A3B0B">
        <w:t>恋爱和生活小事</w:t>
      </w:r>
      <w:r w:rsidR="009A3B0B">
        <w:rPr>
          <w:rFonts w:hint="eastAsia"/>
        </w:rPr>
        <w:t>，害怕</w:t>
      </w:r>
      <w:r w:rsidR="009A3B0B">
        <w:t>孤独又恐惧社交，</w:t>
      </w:r>
      <w:r w:rsidR="009A3B0B">
        <w:rPr>
          <w:rFonts w:hint="eastAsia"/>
        </w:rPr>
        <w:t>重视</w:t>
      </w:r>
      <w:r w:rsidR="009A3B0B" w:rsidRPr="009A3B0B">
        <w:rPr>
          <w:rFonts w:hint="eastAsia"/>
        </w:rPr>
        <w:t>网上社交规则</w:t>
      </w:r>
      <w:r w:rsidR="009A3B0B">
        <w:rPr>
          <w:rFonts w:hint="eastAsia"/>
        </w:rPr>
        <w:t>，</w:t>
      </w:r>
      <w:r w:rsidR="00AE0A49" w:rsidRPr="00AE0A49">
        <w:rPr>
          <w:rFonts w:hint="eastAsia"/>
        </w:rPr>
        <w:t>网络社交已经成为青年群体生活的一个部分</w:t>
      </w:r>
      <w:r w:rsidR="00AE0A49">
        <w:rPr>
          <w:rFonts w:hint="eastAsia"/>
        </w:rPr>
        <w:t>。</w:t>
      </w:r>
    </w:p>
    <w:p w14:paraId="0DC4E21E" w14:textId="77777777" w:rsidR="00E501F9" w:rsidRDefault="00E501F9" w:rsidP="009A3B0B">
      <w:r w:rsidRPr="00E501F9">
        <w:rPr>
          <w:rFonts w:hint="eastAsia"/>
          <w:b/>
        </w:rPr>
        <w:t>关键词</w:t>
      </w:r>
      <w:r>
        <w:t>：</w:t>
      </w:r>
      <w:proofErr w:type="gramStart"/>
      <w:r w:rsidR="003769A1">
        <w:rPr>
          <w:rFonts w:hint="eastAsia"/>
        </w:rPr>
        <w:t>微博热搜榜</w:t>
      </w:r>
      <w:proofErr w:type="gramEnd"/>
      <w:r w:rsidR="003769A1">
        <w:rPr>
          <w:rFonts w:hint="eastAsia"/>
        </w:rPr>
        <w:t xml:space="preserve"> </w:t>
      </w:r>
      <w:r w:rsidR="003769A1">
        <w:rPr>
          <w:rFonts w:hint="eastAsia"/>
        </w:rPr>
        <w:t>青年</w:t>
      </w:r>
      <w:r w:rsidR="003769A1">
        <w:rPr>
          <w:rFonts w:hint="eastAsia"/>
        </w:rPr>
        <w:t xml:space="preserve"> </w:t>
      </w:r>
      <w:r w:rsidR="003769A1">
        <w:rPr>
          <w:rFonts w:hint="eastAsia"/>
        </w:rPr>
        <w:t>群体</w:t>
      </w:r>
      <w:r w:rsidR="003769A1">
        <w:t>形象</w:t>
      </w:r>
      <w:ins w:id="1" w:author="Linjing" w:date="2019-08-31T13:20:00Z">
        <w:r w:rsidR="001F0148">
          <w:rPr>
            <w:rFonts w:hint="eastAsia"/>
          </w:rPr>
          <w:t xml:space="preserve"> </w:t>
        </w:r>
        <w:r w:rsidR="001F0148">
          <w:rPr>
            <w:rFonts w:hint="eastAsia"/>
          </w:rPr>
          <w:t>新媒体</w:t>
        </w:r>
      </w:ins>
    </w:p>
    <w:p w14:paraId="5523415C" w14:textId="77777777" w:rsidR="00E501F9" w:rsidRDefault="00E501F9" w:rsidP="00E501F9"/>
    <w:p w14:paraId="448F438F" w14:textId="77777777" w:rsidR="007713B6" w:rsidRDefault="007713B6" w:rsidP="00E501F9">
      <w:pPr>
        <w:pStyle w:val="2"/>
        <w:sectPr w:rsidR="007713B6" w:rsidSect="007713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1F9652" w14:textId="77777777" w:rsidR="00E501F9" w:rsidRDefault="00E501F9" w:rsidP="006173F0">
      <w:pPr>
        <w:pStyle w:val="2"/>
        <w:numPr>
          <w:ilvl w:val="0"/>
          <w:numId w:val="1"/>
        </w:numPr>
      </w:pPr>
      <w:r w:rsidRPr="00E501F9">
        <w:rPr>
          <w:rFonts w:hint="eastAsia"/>
        </w:rPr>
        <w:lastRenderedPageBreak/>
        <w:t>研究背景</w:t>
      </w:r>
    </w:p>
    <w:p w14:paraId="21D6ABAC" w14:textId="77777777" w:rsidR="00E501F9" w:rsidRPr="005849C6" w:rsidRDefault="00E501F9" w:rsidP="00E501F9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t>在互联网大潮下成长起来的青年一代，是社交媒体的忠实用户。对于他们而言，网络已经成为生活的</w:t>
      </w:r>
      <w:proofErr w:type="gramStart"/>
      <w:r w:rsidRPr="005849C6">
        <w:rPr>
          <w:rFonts w:hint="eastAsia"/>
          <w:sz w:val="24"/>
          <w:szCs w:val="24"/>
        </w:rPr>
        <w:t>一</w:t>
      </w:r>
      <w:proofErr w:type="gramEnd"/>
      <w:del w:id="2" w:author="Linjing" w:date="2019-08-31T13:20:00Z">
        <w:r w:rsidRPr="005849C6" w:rsidDel="001F0148">
          <w:rPr>
            <w:rFonts w:hint="eastAsia"/>
            <w:sz w:val="24"/>
            <w:szCs w:val="24"/>
          </w:rPr>
          <w:delText>个</w:delText>
        </w:r>
      </w:del>
      <w:r w:rsidRPr="005849C6">
        <w:rPr>
          <w:rFonts w:hint="eastAsia"/>
          <w:sz w:val="24"/>
          <w:szCs w:val="24"/>
        </w:rPr>
        <w:t>部分，他们习惯于通过社交媒体了解信息，发布个人状态。新</w:t>
      </w:r>
      <w:proofErr w:type="gramStart"/>
      <w:r w:rsidRPr="005849C6">
        <w:rPr>
          <w:rFonts w:hint="eastAsia"/>
          <w:sz w:val="24"/>
          <w:szCs w:val="24"/>
        </w:rPr>
        <w:t>浪微博</w:t>
      </w:r>
      <w:proofErr w:type="gramEnd"/>
      <w:r w:rsidRPr="005849C6">
        <w:rPr>
          <w:rFonts w:hint="eastAsia"/>
          <w:sz w:val="24"/>
          <w:szCs w:val="24"/>
        </w:rPr>
        <w:t>作为我国主要的社交媒体平台，</w:t>
      </w:r>
      <w:proofErr w:type="gramStart"/>
      <w:r w:rsidRPr="005849C6">
        <w:rPr>
          <w:rFonts w:hint="eastAsia"/>
          <w:sz w:val="24"/>
          <w:szCs w:val="24"/>
        </w:rPr>
        <w:t>月活跃</w:t>
      </w:r>
      <w:proofErr w:type="gramEnd"/>
      <w:r w:rsidRPr="005849C6">
        <w:rPr>
          <w:rFonts w:hint="eastAsia"/>
          <w:sz w:val="24"/>
          <w:szCs w:val="24"/>
        </w:rPr>
        <w:t>用户数已达到</w:t>
      </w:r>
      <w:commentRangeStart w:id="3"/>
      <w:r w:rsidRPr="005849C6">
        <w:rPr>
          <w:rFonts w:hint="eastAsia"/>
          <w:sz w:val="24"/>
          <w:szCs w:val="24"/>
        </w:rPr>
        <w:t>4.65</w:t>
      </w:r>
      <w:r w:rsidRPr="005849C6">
        <w:rPr>
          <w:rFonts w:hint="eastAsia"/>
          <w:sz w:val="24"/>
          <w:szCs w:val="24"/>
        </w:rPr>
        <w:t>亿</w:t>
      </w:r>
      <w:commentRangeEnd w:id="3"/>
      <w:r w:rsidR="001F0148">
        <w:rPr>
          <w:rStyle w:val="a6"/>
        </w:rPr>
        <w:commentReference w:id="3"/>
      </w:r>
      <w:r w:rsidRPr="005849C6">
        <w:rPr>
          <w:rFonts w:hint="eastAsia"/>
          <w:sz w:val="24"/>
          <w:szCs w:val="24"/>
        </w:rPr>
        <w:t>。青年群体</w:t>
      </w:r>
      <w:proofErr w:type="gramStart"/>
      <w:r w:rsidRPr="005849C6">
        <w:rPr>
          <w:rFonts w:hint="eastAsia"/>
          <w:sz w:val="24"/>
          <w:szCs w:val="24"/>
        </w:rPr>
        <w:t>是微博网民</w:t>
      </w:r>
      <w:proofErr w:type="gramEnd"/>
      <w:r w:rsidRPr="005849C6">
        <w:rPr>
          <w:rFonts w:hint="eastAsia"/>
          <w:sz w:val="24"/>
          <w:szCs w:val="24"/>
        </w:rPr>
        <w:t>的主要组成部分，新</w:t>
      </w:r>
      <w:proofErr w:type="gramStart"/>
      <w:r w:rsidRPr="005849C6">
        <w:rPr>
          <w:rFonts w:hint="eastAsia"/>
          <w:sz w:val="24"/>
          <w:szCs w:val="24"/>
        </w:rPr>
        <w:t>浪微博数据</w:t>
      </w:r>
      <w:proofErr w:type="gramEnd"/>
      <w:r w:rsidRPr="005849C6">
        <w:rPr>
          <w:rFonts w:hint="eastAsia"/>
          <w:sz w:val="24"/>
          <w:szCs w:val="24"/>
        </w:rPr>
        <w:t>中心发布的《</w:t>
      </w:r>
      <w:r w:rsidRPr="005849C6">
        <w:rPr>
          <w:rFonts w:hint="eastAsia"/>
          <w:sz w:val="24"/>
          <w:szCs w:val="24"/>
        </w:rPr>
        <w:t>2018</w:t>
      </w:r>
      <w:r w:rsidRPr="005849C6">
        <w:rPr>
          <w:rFonts w:hint="eastAsia"/>
          <w:sz w:val="24"/>
          <w:szCs w:val="24"/>
        </w:rPr>
        <w:t>微博用户发展报告》显示，</w:t>
      </w:r>
      <w:r w:rsidRPr="005849C6">
        <w:rPr>
          <w:rFonts w:hint="eastAsia"/>
          <w:sz w:val="24"/>
          <w:szCs w:val="24"/>
        </w:rPr>
        <w:t>16-30</w:t>
      </w:r>
      <w:r w:rsidRPr="005849C6">
        <w:rPr>
          <w:rFonts w:hint="eastAsia"/>
          <w:sz w:val="24"/>
          <w:szCs w:val="24"/>
        </w:rPr>
        <w:t>岁的用户占总体的</w:t>
      </w:r>
      <w:r w:rsidRPr="005849C6">
        <w:rPr>
          <w:rFonts w:hint="eastAsia"/>
          <w:sz w:val="24"/>
          <w:szCs w:val="24"/>
        </w:rPr>
        <w:t>81%</w:t>
      </w:r>
      <w:r w:rsidRPr="005849C6">
        <w:rPr>
          <w:rFonts w:hint="eastAsia"/>
          <w:sz w:val="24"/>
          <w:szCs w:val="24"/>
        </w:rPr>
        <w:t>。作为</w:t>
      </w:r>
      <w:proofErr w:type="gramStart"/>
      <w:r w:rsidRPr="005849C6">
        <w:rPr>
          <w:rFonts w:hint="eastAsia"/>
          <w:sz w:val="24"/>
          <w:szCs w:val="24"/>
        </w:rPr>
        <w:t>微博用户</w:t>
      </w:r>
      <w:proofErr w:type="gramEnd"/>
      <w:r w:rsidRPr="005849C6">
        <w:rPr>
          <w:rFonts w:hint="eastAsia"/>
          <w:sz w:val="24"/>
          <w:szCs w:val="24"/>
        </w:rPr>
        <w:t>的主力军，青年网民一方面通过</w:t>
      </w:r>
      <w:proofErr w:type="gramStart"/>
      <w:r w:rsidRPr="005849C6">
        <w:rPr>
          <w:rFonts w:hint="eastAsia"/>
          <w:sz w:val="24"/>
          <w:szCs w:val="24"/>
        </w:rPr>
        <w:t>微博参与</w:t>
      </w:r>
      <w:proofErr w:type="gramEnd"/>
      <w:r w:rsidRPr="005849C6">
        <w:rPr>
          <w:rFonts w:hint="eastAsia"/>
          <w:sz w:val="24"/>
          <w:szCs w:val="24"/>
        </w:rPr>
        <w:t>娱乐</w:t>
      </w:r>
      <w:del w:id="4" w:author="Linjing" w:date="2019-08-31T13:22:00Z">
        <w:r w:rsidRPr="005849C6" w:rsidDel="001F0148">
          <w:rPr>
            <w:rFonts w:hint="eastAsia"/>
            <w:sz w:val="24"/>
            <w:szCs w:val="24"/>
          </w:rPr>
          <w:delText>、</w:delText>
        </w:r>
      </w:del>
      <w:ins w:id="5" w:author="Linjing" w:date="2019-08-31T13:22:00Z">
        <w:r w:rsidR="001F0148">
          <w:rPr>
            <w:rFonts w:hint="eastAsia"/>
            <w:sz w:val="24"/>
            <w:szCs w:val="24"/>
          </w:rPr>
          <w:t>和</w:t>
        </w:r>
      </w:ins>
      <w:r w:rsidRPr="005849C6">
        <w:rPr>
          <w:rFonts w:hint="eastAsia"/>
          <w:sz w:val="24"/>
          <w:szCs w:val="24"/>
        </w:rPr>
        <w:t>时政等社会热点话题的讨论，另一方面也利用这个平台表达自己的内心需求，展现个人生活片段。</w:t>
      </w:r>
    </w:p>
    <w:p w14:paraId="43849DD5" w14:textId="77777777" w:rsidR="00E501F9" w:rsidRDefault="00E501F9" w:rsidP="00E501F9">
      <w:pPr>
        <w:ind w:firstLineChars="200" w:firstLine="480"/>
      </w:pPr>
      <w:proofErr w:type="gramStart"/>
      <w:r w:rsidRPr="005849C6">
        <w:rPr>
          <w:rFonts w:hint="eastAsia"/>
          <w:sz w:val="24"/>
          <w:szCs w:val="24"/>
        </w:rPr>
        <w:t>微博热搜榜</w:t>
      </w:r>
      <w:proofErr w:type="gramEnd"/>
      <w:r w:rsidRPr="005849C6">
        <w:rPr>
          <w:rFonts w:hint="eastAsia"/>
          <w:sz w:val="24"/>
          <w:szCs w:val="24"/>
        </w:rPr>
        <w:t>，是</w:t>
      </w:r>
      <w:proofErr w:type="gramStart"/>
      <w:r w:rsidRPr="005849C6">
        <w:rPr>
          <w:rFonts w:hint="eastAsia"/>
          <w:sz w:val="24"/>
          <w:szCs w:val="24"/>
        </w:rPr>
        <w:t>微博上</w:t>
      </w:r>
      <w:proofErr w:type="gramEnd"/>
      <w:r w:rsidRPr="005849C6">
        <w:rPr>
          <w:rFonts w:hint="eastAsia"/>
          <w:sz w:val="24"/>
          <w:szCs w:val="24"/>
        </w:rPr>
        <w:t>重要的新闻展示方式之一，具有实时更新、简要明了、交互性强的特点。</w:t>
      </w:r>
      <w:proofErr w:type="gramStart"/>
      <w:r w:rsidRPr="005849C6">
        <w:rPr>
          <w:rFonts w:hint="eastAsia"/>
          <w:sz w:val="24"/>
          <w:szCs w:val="24"/>
        </w:rPr>
        <w:t>热搜榜</w:t>
      </w:r>
      <w:proofErr w:type="gramEnd"/>
      <w:r w:rsidRPr="005849C6">
        <w:rPr>
          <w:rFonts w:hint="eastAsia"/>
          <w:sz w:val="24"/>
          <w:szCs w:val="24"/>
        </w:rPr>
        <w:t>每分钟更新一次，根据搜索热度进行排序，向用户提供实时热点。</w:t>
      </w:r>
      <w:proofErr w:type="gramStart"/>
      <w:r w:rsidRPr="005849C6">
        <w:rPr>
          <w:rFonts w:hint="eastAsia"/>
          <w:sz w:val="24"/>
          <w:szCs w:val="24"/>
        </w:rPr>
        <w:t>作为微博的</w:t>
      </w:r>
      <w:proofErr w:type="gramEnd"/>
      <w:r w:rsidRPr="005849C6">
        <w:rPr>
          <w:rFonts w:hint="eastAsia"/>
          <w:sz w:val="24"/>
          <w:szCs w:val="24"/>
        </w:rPr>
        <w:t>主要</w:t>
      </w:r>
      <w:proofErr w:type="gramStart"/>
      <w:r w:rsidRPr="005849C6">
        <w:rPr>
          <w:rFonts w:hint="eastAsia"/>
          <w:sz w:val="24"/>
          <w:szCs w:val="24"/>
        </w:rPr>
        <w:t>版块</w:t>
      </w:r>
      <w:proofErr w:type="gramEnd"/>
      <w:r w:rsidRPr="005849C6">
        <w:rPr>
          <w:rFonts w:hint="eastAsia"/>
          <w:sz w:val="24"/>
          <w:szCs w:val="24"/>
        </w:rPr>
        <w:t>之一，</w:t>
      </w:r>
      <w:proofErr w:type="gramStart"/>
      <w:r w:rsidRPr="005849C6">
        <w:rPr>
          <w:rFonts w:hint="eastAsia"/>
          <w:sz w:val="24"/>
          <w:szCs w:val="24"/>
        </w:rPr>
        <w:t>热搜榜不仅</w:t>
      </w:r>
      <w:proofErr w:type="gramEnd"/>
      <w:r w:rsidRPr="005849C6">
        <w:rPr>
          <w:rFonts w:hint="eastAsia"/>
          <w:sz w:val="24"/>
          <w:szCs w:val="24"/>
        </w:rPr>
        <w:t>是热点话题的展示板，同时也是反映网民关注点和兴趣点的一面镜子。某一类话题</w:t>
      </w:r>
      <w:proofErr w:type="gramStart"/>
      <w:r w:rsidRPr="005849C6">
        <w:rPr>
          <w:rFonts w:hint="eastAsia"/>
          <w:sz w:val="24"/>
          <w:szCs w:val="24"/>
        </w:rPr>
        <w:t>登上热搜榜</w:t>
      </w:r>
      <w:proofErr w:type="gramEnd"/>
      <w:r w:rsidRPr="005849C6">
        <w:rPr>
          <w:rFonts w:hint="eastAsia"/>
          <w:sz w:val="24"/>
          <w:szCs w:val="24"/>
        </w:rPr>
        <w:t>，得到大众的普遍关注和讨论，其中必然隐含着大众的某种关注重点和价值取向。因此，通过</w:t>
      </w:r>
      <w:proofErr w:type="gramStart"/>
      <w:r w:rsidRPr="005849C6">
        <w:rPr>
          <w:rFonts w:hint="eastAsia"/>
          <w:sz w:val="24"/>
          <w:szCs w:val="24"/>
        </w:rPr>
        <w:t>微博热搜榜</w:t>
      </w:r>
      <w:proofErr w:type="gramEnd"/>
      <w:r w:rsidRPr="005849C6">
        <w:rPr>
          <w:rFonts w:hint="eastAsia"/>
          <w:sz w:val="24"/>
          <w:szCs w:val="24"/>
        </w:rPr>
        <w:t>看青年网民的群体形象，更具有广泛性</w:t>
      </w:r>
      <w:r w:rsidRPr="005849C6">
        <w:rPr>
          <w:rFonts w:hint="eastAsia"/>
          <w:sz w:val="24"/>
          <w:szCs w:val="24"/>
        </w:rPr>
        <w:lastRenderedPageBreak/>
        <w:t>和普遍性。</w:t>
      </w:r>
    </w:p>
    <w:p w14:paraId="51A7BEA2" w14:textId="77777777" w:rsidR="00A119B8" w:rsidRDefault="00A119B8" w:rsidP="006173F0">
      <w:pPr>
        <w:pStyle w:val="2"/>
        <w:numPr>
          <w:ilvl w:val="0"/>
          <w:numId w:val="1"/>
        </w:numPr>
      </w:pPr>
      <w:commentRangeStart w:id="6"/>
      <w:r w:rsidRPr="00A119B8">
        <w:rPr>
          <w:rFonts w:hint="eastAsia"/>
        </w:rPr>
        <w:t>文献综述</w:t>
      </w:r>
      <w:commentRangeEnd w:id="6"/>
      <w:r w:rsidR="00155081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6"/>
      </w:r>
      <w:r w:rsidR="006173F0">
        <w:rPr>
          <w:rFonts w:hint="eastAsia"/>
        </w:rPr>
        <w:t xml:space="preserve"> </w:t>
      </w:r>
    </w:p>
    <w:p w14:paraId="2B4926EB" w14:textId="77777777" w:rsidR="00A119B8" w:rsidRPr="005849C6" w:rsidRDefault="00A119B8" w:rsidP="00A119B8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t>青年群体对社交媒体的使用引起了学者们的广泛研究，主要涉及以下两个方面。一是青年群体在社交平台的自我表达。在此类研究中，研究者主要通过问卷调查、深度访谈等方法对青年人使用社交平台的情况进行分析，归纳其在社交平台上的表达特点，</w:t>
      </w:r>
      <w:r w:rsidRPr="006D4914">
        <w:rPr>
          <w:rFonts w:hint="eastAsia"/>
          <w:sz w:val="24"/>
          <w:szCs w:val="24"/>
        </w:rPr>
        <w:t>例如强烈的表达诉求，对个人隐私的重视程度越来越高等。另一方面是社</w:t>
      </w:r>
      <w:r w:rsidRPr="005849C6">
        <w:rPr>
          <w:rFonts w:hint="eastAsia"/>
          <w:sz w:val="24"/>
          <w:szCs w:val="24"/>
        </w:rPr>
        <w:t>交平台对青年群体认知的影响。在这一类研究中，研究者采用微数据分析、深度访谈等方法</w:t>
      </w:r>
      <w:proofErr w:type="gramStart"/>
      <w:r w:rsidRPr="005849C6">
        <w:rPr>
          <w:rFonts w:hint="eastAsia"/>
          <w:sz w:val="24"/>
          <w:szCs w:val="24"/>
        </w:rPr>
        <w:t>分析微博等</w:t>
      </w:r>
      <w:proofErr w:type="gramEnd"/>
      <w:r w:rsidRPr="005849C6">
        <w:rPr>
          <w:rFonts w:hint="eastAsia"/>
          <w:sz w:val="24"/>
          <w:szCs w:val="24"/>
        </w:rPr>
        <w:t>社交平台对青年的影响</w:t>
      </w:r>
      <w:bookmarkStart w:id="7" w:name="_GoBack"/>
      <w:bookmarkEnd w:id="7"/>
      <w:r w:rsidRPr="005849C6">
        <w:rPr>
          <w:rFonts w:hint="eastAsia"/>
          <w:sz w:val="24"/>
          <w:szCs w:val="24"/>
        </w:rPr>
        <w:t>，</w:t>
      </w:r>
      <w:r w:rsidRPr="006D4914">
        <w:rPr>
          <w:rFonts w:hint="eastAsia"/>
          <w:sz w:val="24"/>
          <w:szCs w:val="24"/>
        </w:rPr>
        <w:t>积极影响例如扩大交流，消极影响例如过度消费和过度娱乐</w:t>
      </w:r>
      <w:r w:rsidRPr="005849C6">
        <w:rPr>
          <w:rFonts w:hint="eastAsia"/>
          <w:sz w:val="24"/>
          <w:szCs w:val="24"/>
        </w:rPr>
        <w:t>。</w:t>
      </w:r>
    </w:p>
    <w:p w14:paraId="3066C596" w14:textId="77777777" w:rsidR="00A119B8" w:rsidRPr="005849C6" w:rsidRDefault="00A119B8" w:rsidP="00A119B8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t>针对</w:t>
      </w:r>
      <w:proofErr w:type="gramStart"/>
      <w:r w:rsidRPr="005849C6">
        <w:rPr>
          <w:rFonts w:hint="eastAsia"/>
          <w:sz w:val="24"/>
          <w:szCs w:val="24"/>
        </w:rPr>
        <w:t>微博热搜榜</w:t>
      </w:r>
      <w:proofErr w:type="gramEnd"/>
      <w:r w:rsidRPr="005849C6">
        <w:rPr>
          <w:rFonts w:hint="eastAsia"/>
          <w:sz w:val="24"/>
          <w:szCs w:val="24"/>
        </w:rPr>
        <w:t>，研究者主要从</w:t>
      </w:r>
      <w:proofErr w:type="gramStart"/>
      <w:r w:rsidRPr="005849C6">
        <w:rPr>
          <w:rFonts w:hint="eastAsia"/>
          <w:sz w:val="24"/>
          <w:szCs w:val="24"/>
        </w:rPr>
        <w:t>微博热搜榜存在</w:t>
      </w:r>
      <w:proofErr w:type="gramEnd"/>
      <w:r w:rsidRPr="005849C6">
        <w:rPr>
          <w:rFonts w:hint="eastAsia"/>
          <w:sz w:val="24"/>
          <w:szCs w:val="24"/>
        </w:rPr>
        <w:t>的合理性、面临的问题、传统媒体对</w:t>
      </w:r>
      <w:proofErr w:type="gramStart"/>
      <w:r w:rsidRPr="005849C6">
        <w:rPr>
          <w:rFonts w:hint="eastAsia"/>
          <w:sz w:val="24"/>
          <w:szCs w:val="24"/>
        </w:rPr>
        <w:t>微博热搜榜</w:t>
      </w:r>
      <w:proofErr w:type="gramEnd"/>
      <w:r w:rsidRPr="005849C6">
        <w:rPr>
          <w:rFonts w:hint="eastAsia"/>
          <w:sz w:val="24"/>
          <w:szCs w:val="24"/>
        </w:rPr>
        <w:t>的利用三个方面进行了分析。</w:t>
      </w:r>
      <w:r w:rsidRPr="006D4914">
        <w:rPr>
          <w:rFonts w:hint="eastAsia"/>
          <w:sz w:val="24"/>
          <w:szCs w:val="24"/>
        </w:rPr>
        <w:t>例如：在谈到</w:t>
      </w:r>
      <w:proofErr w:type="gramStart"/>
      <w:r w:rsidRPr="006D4914">
        <w:rPr>
          <w:rFonts w:hint="eastAsia"/>
          <w:sz w:val="24"/>
          <w:szCs w:val="24"/>
        </w:rPr>
        <w:t>微博热搜榜存在</w:t>
      </w:r>
      <w:proofErr w:type="gramEnd"/>
      <w:r w:rsidRPr="006D4914">
        <w:rPr>
          <w:rFonts w:hint="eastAsia"/>
          <w:sz w:val="24"/>
          <w:szCs w:val="24"/>
        </w:rPr>
        <w:t>的问题时，一些研究者指出，</w:t>
      </w:r>
      <w:proofErr w:type="gramStart"/>
      <w:r w:rsidRPr="006D4914">
        <w:rPr>
          <w:rFonts w:hint="eastAsia"/>
          <w:sz w:val="24"/>
          <w:szCs w:val="24"/>
        </w:rPr>
        <w:t>微博热搜榜泛</w:t>
      </w:r>
      <w:proofErr w:type="gramEnd"/>
      <w:r w:rsidRPr="006D4914">
        <w:rPr>
          <w:rFonts w:hint="eastAsia"/>
          <w:sz w:val="24"/>
          <w:szCs w:val="24"/>
        </w:rPr>
        <w:t>娱乐化严重，议题设置不合理，整个</w:t>
      </w:r>
      <w:proofErr w:type="gramStart"/>
      <w:r w:rsidRPr="006D4914">
        <w:rPr>
          <w:rFonts w:hint="eastAsia"/>
          <w:sz w:val="24"/>
          <w:szCs w:val="24"/>
        </w:rPr>
        <w:t>热搜榜</w:t>
      </w:r>
      <w:proofErr w:type="gramEnd"/>
      <w:r w:rsidRPr="006D4914">
        <w:rPr>
          <w:rFonts w:hint="eastAsia"/>
          <w:sz w:val="24"/>
          <w:szCs w:val="24"/>
        </w:rPr>
        <w:t>围绕明星设置议题，社会事件等严肃议题鲜有人关心。在谈到</w:t>
      </w:r>
      <w:proofErr w:type="gramStart"/>
      <w:r w:rsidRPr="006D4914">
        <w:rPr>
          <w:rFonts w:hint="eastAsia"/>
          <w:sz w:val="24"/>
          <w:szCs w:val="24"/>
        </w:rPr>
        <w:t>微博热搜榜</w:t>
      </w:r>
      <w:proofErr w:type="gramEnd"/>
      <w:r w:rsidRPr="006D4914">
        <w:rPr>
          <w:rFonts w:hint="eastAsia"/>
          <w:sz w:val="24"/>
          <w:szCs w:val="24"/>
        </w:rPr>
        <w:t>的积极影响时，一些研究者认为，</w:t>
      </w:r>
      <w:proofErr w:type="gramStart"/>
      <w:r w:rsidRPr="006D4914">
        <w:rPr>
          <w:rFonts w:hint="eastAsia"/>
          <w:sz w:val="24"/>
          <w:szCs w:val="24"/>
        </w:rPr>
        <w:t>热搜榜</w:t>
      </w:r>
      <w:proofErr w:type="gramEnd"/>
      <w:r w:rsidRPr="006D4914">
        <w:rPr>
          <w:rFonts w:hint="eastAsia"/>
          <w:sz w:val="24"/>
          <w:szCs w:val="24"/>
        </w:rPr>
        <w:t>方便用户了解时下热点事件，发表个人观点，满足情感宣泄的需求。</w:t>
      </w:r>
    </w:p>
    <w:p w14:paraId="71B6D884" w14:textId="77777777" w:rsidR="00E501F9" w:rsidRPr="005849C6" w:rsidRDefault="00A119B8" w:rsidP="00A119B8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lastRenderedPageBreak/>
        <w:t>总体来看，以“微博热搜榜”和</w:t>
      </w:r>
      <w:proofErr w:type="gramStart"/>
      <w:r w:rsidRPr="005849C6">
        <w:rPr>
          <w:rFonts w:hint="eastAsia"/>
          <w:sz w:val="24"/>
          <w:szCs w:val="24"/>
        </w:rPr>
        <w:t>“</w:t>
      </w:r>
      <w:proofErr w:type="gramEnd"/>
      <w:r w:rsidRPr="005849C6">
        <w:rPr>
          <w:rFonts w:hint="eastAsia"/>
          <w:sz w:val="24"/>
          <w:szCs w:val="24"/>
        </w:rPr>
        <w:t>新媒体时代下青年群体“为主要研究对象的论文数量较多，研究角度各异，大多数研究者将热搜榜作为一个整体进行分析，强调了热搜榜对受众的影响。但微博作为一个交互性强的社交媒体平台，用户的关注点和兴趣点势必会影响热搜榜的内容和排名。特别是在除去社会热点和娱乐新闻的喧嚣之外，青年网民如何看待自己，看待他人，看待周围的环境，并由此折射出怎样的价值观，从而构建了怎样的群体形象，值得我们探究。针对这一问题，学界尚未有深入的分析和研究，本文希望通过对微博热搜榜的分析，探究青年网民的价值观和群体形象。</w:t>
      </w:r>
    </w:p>
    <w:p w14:paraId="0E9D35AB" w14:textId="77777777" w:rsidR="006173F0" w:rsidRDefault="006173F0" w:rsidP="006173F0">
      <w:pPr>
        <w:pStyle w:val="2"/>
        <w:numPr>
          <w:ilvl w:val="0"/>
          <w:numId w:val="1"/>
        </w:numPr>
      </w:pPr>
      <w:r w:rsidRPr="006173F0">
        <w:rPr>
          <w:rFonts w:hint="eastAsia"/>
        </w:rPr>
        <w:t>研究方法</w:t>
      </w:r>
    </w:p>
    <w:p w14:paraId="4020A262" w14:textId="77777777" w:rsidR="00367800" w:rsidRPr="005849C6" w:rsidRDefault="00367800" w:rsidP="00367800">
      <w:pPr>
        <w:ind w:firstLineChars="200" w:firstLine="480"/>
        <w:rPr>
          <w:sz w:val="24"/>
          <w:szCs w:val="24"/>
        </w:rPr>
      </w:pPr>
      <w:proofErr w:type="gramStart"/>
      <w:r w:rsidRPr="005849C6">
        <w:rPr>
          <w:rFonts w:hint="eastAsia"/>
          <w:sz w:val="24"/>
          <w:szCs w:val="24"/>
        </w:rPr>
        <w:t>微博热搜榜由</w:t>
      </w:r>
      <w:proofErr w:type="gramEnd"/>
      <w:r w:rsidRPr="005849C6">
        <w:rPr>
          <w:rFonts w:hint="eastAsia"/>
          <w:sz w:val="24"/>
          <w:szCs w:val="24"/>
        </w:rPr>
        <w:t>序号、热词、搜索量</w:t>
      </w:r>
      <w:proofErr w:type="gramStart"/>
      <w:r w:rsidRPr="005849C6">
        <w:rPr>
          <w:rFonts w:hint="eastAsia"/>
          <w:sz w:val="24"/>
          <w:szCs w:val="24"/>
        </w:rPr>
        <w:t>和热搜等级</w:t>
      </w:r>
      <w:proofErr w:type="gramEnd"/>
      <w:r w:rsidRPr="005849C6">
        <w:rPr>
          <w:rFonts w:hint="eastAsia"/>
          <w:sz w:val="24"/>
          <w:szCs w:val="24"/>
        </w:rPr>
        <w:t>四部分组成</w:t>
      </w:r>
      <w:r w:rsidR="0090538F" w:rsidRPr="005849C6">
        <w:rPr>
          <w:rFonts w:hint="eastAsia"/>
          <w:sz w:val="24"/>
          <w:szCs w:val="24"/>
        </w:rPr>
        <w:t>（见</w:t>
      </w:r>
      <w:r w:rsidR="0090538F" w:rsidRPr="005849C6">
        <w:rPr>
          <w:sz w:val="24"/>
          <w:szCs w:val="24"/>
        </w:rPr>
        <w:t>图表</w:t>
      </w:r>
      <w:r w:rsidR="0090538F" w:rsidRPr="005849C6">
        <w:rPr>
          <w:rFonts w:hint="eastAsia"/>
          <w:sz w:val="24"/>
          <w:szCs w:val="24"/>
        </w:rPr>
        <w:t>1</w:t>
      </w:r>
      <w:r w:rsidR="0090538F" w:rsidRPr="005849C6">
        <w:rPr>
          <w:rFonts w:hint="eastAsia"/>
          <w:sz w:val="24"/>
          <w:szCs w:val="24"/>
        </w:rPr>
        <w:t>）</w:t>
      </w:r>
      <w:r w:rsidRPr="005849C6">
        <w:rPr>
          <w:rFonts w:hint="eastAsia"/>
          <w:sz w:val="24"/>
          <w:szCs w:val="24"/>
        </w:rPr>
        <w:t>。共</w:t>
      </w:r>
      <w:r w:rsidRPr="005849C6">
        <w:rPr>
          <w:rFonts w:hint="eastAsia"/>
          <w:sz w:val="24"/>
          <w:szCs w:val="24"/>
        </w:rPr>
        <w:t>50</w:t>
      </w:r>
      <w:r w:rsidRPr="005849C6">
        <w:rPr>
          <w:rFonts w:hint="eastAsia"/>
          <w:sz w:val="24"/>
          <w:szCs w:val="24"/>
        </w:rPr>
        <w:t>个热词，</w:t>
      </w:r>
      <w:proofErr w:type="gramStart"/>
      <w:r w:rsidRPr="005849C6">
        <w:rPr>
          <w:rFonts w:hint="eastAsia"/>
          <w:sz w:val="24"/>
          <w:szCs w:val="24"/>
        </w:rPr>
        <w:t>每个热词均</w:t>
      </w:r>
      <w:proofErr w:type="gramEnd"/>
      <w:r w:rsidRPr="005849C6">
        <w:rPr>
          <w:rFonts w:hint="eastAsia"/>
          <w:sz w:val="24"/>
          <w:szCs w:val="24"/>
        </w:rPr>
        <w:t>会标出实时搜索量</w:t>
      </w:r>
      <w:proofErr w:type="gramStart"/>
      <w:r w:rsidRPr="005849C6">
        <w:rPr>
          <w:rFonts w:hint="eastAsia"/>
          <w:sz w:val="24"/>
          <w:szCs w:val="24"/>
        </w:rPr>
        <w:t>以及热搜等级</w:t>
      </w:r>
      <w:proofErr w:type="gramEnd"/>
      <w:r w:rsidRPr="005849C6">
        <w:rPr>
          <w:rFonts w:hint="eastAsia"/>
          <w:sz w:val="24"/>
          <w:szCs w:val="24"/>
        </w:rPr>
        <w:t>，</w:t>
      </w:r>
      <w:proofErr w:type="gramStart"/>
      <w:r w:rsidRPr="005849C6">
        <w:rPr>
          <w:rFonts w:hint="eastAsia"/>
          <w:sz w:val="24"/>
          <w:szCs w:val="24"/>
        </w:rPr>
        <w:t>热搜等级</w:t>
      </w:r>
      <w:proofErr w:type="gramEnd"/>
      <w:r w:rsidRPr="005849C6">
        <w:rPr>
          <w:rFonts w:hint="eastAsia"/>
          <w:sz w:val="24"/>
          <w:szCs w:val="24"/>
        </w:rPr>
        <w:t>主要有“荐”、“新”、“热”、“沸”、“爆”等几种。热词话</w:t>
      </w:r>
      <w:proofErr w:type="gramStart"/>
      <w:r w:rsidRPr="005849C6">
        <w:rPr>
          <w:rFonts w:hint="eastAsia"/>
          <w:sz w:val="24"/>
          <w:szCs w:val="24"/>
        </w:rPr>
        <w:t>题页则</w:t>
      </w:r>
      <w:proofErr w:type="gramEnd"/>
      <w:r w:rsidRPr="005849C6">
        <w:rPr>
          <w:rFonts w:hint="eastAsia"/>
          <w:sz w:val="24"/>
          <w:szCs w:val="24"/>
        </w:rPr>
        <w:t>包含与该热</w:t>
      </w:r>
      <w:proofErr w:type="gramStart"/>
      <w:r w:rsidRPr="005849C6">
        <w:rPr>
          <w:rFonts w:hint="eastAsia"/>
          <w:sz w:val="24"/>
          <w:szCs w:val="24"/>
        </w:rPr>
        <w:t>词相关</w:t>
      </w:r>
      <w:proofErr w:type="gramEnd"/>
      <w:r w:rsidRPr="005849C6">
        <w:rPr>
          <w:rFonts w:hint="eastAsia"/>
          <w:sz w:val="24"/>
          <w:szCs w:val="24"/>
        </w:rPr>
        <w:t>话题的详细信息</w:t>
      </w:r>
      <w:r w:rsidR="0090538F" w:rsidRPr="005849C6">
        <w:rPr>
          <w:rFonts w:hint="eastAsia"/>
          <w:sz w:val="24"/>
          <w:szCs w:val="24"/>
        </w:rPr>
        <w:t>（见</w:t>
      </w:r>
      <w:r w:rsidR="0090538F" w:rsidRPr="005849C6">
        <w:rPr>
          <w:sz w:val="24"/>
          <w:szCs w:val="24"/>
        </w:rPr>
        <w:t>图表</w:t>
      </w:r>
      <w:r w:rsidR="0090538F" w:rsidRPr="005849C6">
        <w:rPr>
          <w:rFonts w:hint="eastAsia"/>
          <w:sz w:val="24"/>
          <w:szCs w:val="24"/>
        </w:rPr>
        <w:t>2</w:t>
      </w:r>
      <w:r w:rsidR="0090538F" w:rsidRPr="005849C6">
        <w:rPr>
          <w:rFonts w:hint="eastAsia"/>
          <w:sz w:val="24"/>
          <w:szCs w:val="24"/>
        </w:rPr>
        <w:t>）</w:t>
      </w:r>
      <w:r w:rsidRPr="005849C6">
        <w:rPr>
          <w:rFonts w:hint="eastAsia"/>
          <w:sz w:val="24"/>
          <w:szCs w:val="24"/>
        </w:rPr>
        <w:t>，包括：置顶微博、话题主持人、话题贡献者排行、关于等多个</w:t>
      </w:r>
      <w:proofErr w:type="gramStart"/>
      <w:r w:rsidRPr="005849C6">
        <w:rPr>
          <w:rFonts w:hint="eastAsia"/>
          <w:sz w:val="24"/>
          <w:szCs w:val="24"/>
        </w:rPr>
        <w:t>版块</w:t>
      </w:r>
      <w:proofErr w:type="gramEnd"/>
      <w:r w:rsidRPr="005849C6">
        <w:rPr>
          <w:rFonts w:hint="eastAsia"/>
          <w:sz w:val="24"/>
          <w:szCs w:val="24"/>
        </w:rPr>
        <w:t>。其中“关于”</w:t>
      </w:r>
      <w:proofErr w:type="gramStart"/>
      <w:r w:rsidRPr="005849C6">
        <w:rPr>
          <w:rFonts w:hint="eastAsia"/>
          <w:sz w:val="24"/>
          <w:szCs w:val="24"/>
        </w:rPr>
        <w:t>版块</w:t>
      </w:r>
      <w:proofErr w:type="gramEnd"/>
      <w:r w:rsidRPr="005849C6">
        <w:rPr>
          <w:rFonts w:hint="eastAsia"/>
          <w:sz w:val="24"/>
          <w:szCs w:val="24"/>
        </w:rPr>
        <w:t>提供了该热词的分类标签。分类标签既包括明星、综艺、电影、搞笑等娱乐类标签，也包括社会、财经、政务、互联网等时事类标签。</w:t>
      </w:r>
    </w:p>
    <w:p w14:paraId="3F026B75" w14:textId="77777777" w:rsidR="000D6C37" w:rsidRDefault="00367800" w:rsidP="000D6C37">
      <w:pPr>
        <w:keepNext/>
        <w:ind w:firstLineChars="200" w:firstLine="420"/>
      </w:pPr>
      <w:r w:rsidRPr="00367800">
        <w:rPr>
          <w:noProof/>
        </w:rPr>
        <w:drawing>
          <wp:inline distT="0" distB="0" distL="0" distR="0" wp14:anchorId="41DDC062" wp14:editId="732A4E62">
            <wp:extent cx="2228850" cy="1575063"/>
            <wp:effectExtent l="0" t="0" r="0" b="6350"/>
            <wp:docPr id="1" name="图片 1" descr="D:\甘露的文件夹\daily work\2019.06\20190628 论文1.3\热搜榜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甘露的文件夹\daily work\2019.06\20190628 论文1.3\热搜榜图片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794" cy="159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49E2" w14:textId="77777777" w:rsidR="000D6C37" w:rsidRDefault="000D6C37" w:rsidP="000D6C37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1</w:t>
      </w:r>
      <w:r>
        <w:fldChar w:fldCharType="end"/>
      </w:r>
      <w:r>
        <w:t xml:space="preserve"> </w:t>
      </w:r>
      <w:proofErr w:type="gramStart"/>
      <w:r w:rsidRPr="000D6C37">
        <w:rPr>
          <w:rFonts w:hint="eastAsia"/>
        </w:rPr>
        <w:t>微博热搜榜</w:t>
      </w:r>
      <w:proofErr w:type="gramEnd"/>
      <w:r>
        <w:rPr>
          <w:rFonts w:hint="eastAsia"/>
        </w:rPr>
        <w:t>页面</w:t>
      </w:r>
    </w:p>
    <w:p w14:paraId="0FDC4FE7" w14:textId="77777777" w:rsidR="000D6C37" w:rsidRDefault="0090538F" w:rsidP="000D6C37">
      <w:pPr>
        <w:keepNext/>
        <w:ind w:firstLineChars="200" w:firstLine="420"/>
      </w:pPr>
      <w:r w:rsidRPr="0090538F">
        <w:rPr>
          <w:noProof/>
        </w:rPr>
        <w:lastRenderedPageBreak/>
        <w:drawing>
          <wp:inline distT="0" distB="0" distL="0" distR="0" wp14:anchorId="390DFD30" wp14:editId="68B6F061">
            <wp:extent cx="2189747" cy="1981200"/>
            <wp:effectExtent l="0" t="0" r="1270" b="0"/>
            <wp:docPr id="2" name="图片 2" descr="D:\甘露的文件夹\daily work\2019.06\20190628 论文1.3\话题页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甘露的文件夹\daily work\2019.06\20190628 论文1.3\话题页图片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976" cy="19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FA82" w14:textId="77777777" w:rsidR="0090538F" w:rsidRDefault="000D6C37" w:rsidP="000D6C37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2</w:t>
      </w:r>
      <w:r>
        <w:fldChar w:fldCharType="end"/>
      </w:r>
      <w:r>
        <w:t xml:space="preserve"> </w:t>
      </w:r>
      <w:r w:rsidRPr="000D6C37">
        <w:rPr>
          <w:rFonts w:hint="eastAsia"/>
        </w:rPr>
        <w:t>热</w:t>
      </w:r>
      <w:proofErr w:type="gramStart"/>
      <w:r w:rsidRPr="000D6C37">
        <w:rPr>
          <w:rFonts w:hint="eastAsia"/>
        </w:rPr>
        <w:t>词话题页</w:t>
      </w:r>
      <w:r>
        <w:rPr>
          <w:rFonts w:hint="eastAsia"/>
        </w:rPr>
        <w:t>页面</w:t>
      </w:r>
      <w:proofErr w:type="gramEnd"/>
    </w:p>
    <w:p w14:paraId="0B23F970" w14:textId="77777777" w:rsidR="00367800" w:rsidRPr="005849C6" w:rsidRDefault="00367800" w:rsidP="00367800">
      <w:pPr>
        <w:ind w:firstLineChars="200" w:firstLine="480"/>
        <w:rPr>
          <w:sz w:val="24"/>
          <w:szCs w:val="24"/>
        </w:rPr>
      </w:pPr>
      <w:proofErr w:type="gramStart"/>
      <w:r w:rsidRPr="005849C6">
        <w:rPr>
          <w:rFonts w:hint="eastAsia"/>
          <w:sz w:val="24"/>
          <w:szCs w:val="24"/>
        </w:rPr>
        <w:t>热搜榜热词</w:t>
      </w:r>
      <w:proofErr w:type="gramEnd"/>
      <w:r w:rsidRPr="005849C6">
        <w:rPr>
          <w:rFonts w:hint="eastAsia"/>
          <w:sz w:val="24"/>
          <w:szCs w:val="24"/>
        </w:rPr>
        <w:t>包罗万象，以娱乐和社会新闻为主。本文研究青年网民的群体形象，侧重于分析网民如何看待自己的日常生活，如何评价自我，在样本选取时，主要选择了更贴近网民个人生活的</w:t>
      </w:r>
      <w:proofErr w:type="gramStart"/>
      <w:r w:rsidRPr="005849C6">
        <w:rPr>
          <w:rFonts w:hint="eastAsia"/>
          <w:sz w:val="24"/>
          <w:szCs w:val="24"/>
        </w:rPr>
        <w:t>热搜热词</w:t>
      </w:r>
      <w:proofErr w:type="gramEnd"/>
      <w:r w:rsidRPr="005849C6">
        <w:rPr>
          <w:rFonts w:hint="eastAsia"/>
          <w:sz w:val="24"/>
          <w:szCs w:val="24"/>
        </w:rPr>
        <w:t>。通过数据分析发现，分类标签为“情感”下</w:t>
      </w:r>
      <w:proofErr w:type="gramStart"/>
      <w:r w:rsidRPr="005849C6">
        <w:rPr>
          <w:rFonts w:hint="eastAsia"/>
          <w:sz w:val="24"/>
          <w:szCs w:val="24"/>
        </w:rPr>
        <w:t>的热词主要</w:t>
      </w:r>
      <w:proofErr w:type="gramEnd"/>
      <w:r w:rsidRPr="005849C6">
        <w:rPr>
          <w:rFonts w:hint="eastAsia"/>
          <w:sz w:val="24"/>
          <w:szCs w:val="24"/>
        </w:rPr>
        <w:t>关注个人生活中的小事和个体情感状态。这些内容更有利于</w:t>
      </w:r>
      <w:proofErr w:type="gramStart"/>
      <w:r w:rsidRPr="005849C6">
        <w:rPr>
          <w:rFonts w:hint="eastAsia"/>
          <w:sz w:val="24"/>
          <w:szCs w:val="24"/>
        </w:rPr>
        <w:t>分析微博网民</w:t>
      </w:r>
      <w:proofErr w:type="gramEnd"/>
      <w:r w:rsidRPr="005849C6">
        <w:rPr>
          <w:rFonts w:hint="eastAsia"/>
          <w:sz w:val="24"/>
          <w:szCs w:val="24"/>
        </w:rPr>
        <w:t>在个人生活相关问题上的关注点和兴趣点，并由此观察他们身上所呈现出的群体特点和价值取向。</w:t>
      </w:r>
    </w:p>
    <w:p w14:paraId="7E24F79B" w14:textId="77777777" w:rsidR="00367800" w:rsidRPr="005849C6" w:rsidRDefault="00367800" w:rsidP="00367800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t>基此，本文从</w:t>
      </w:r>
      <w:proofErr w:type="gramStart"/>
      <w:r w:rsidRPr="005849C6">
        <w:rPr>
          <w:rFonts w:hint="eastAsia"/>
          <w:sz w:val="24"/>
          <w:szCs w:val="24"/>
        </w:rPr>
        <w:t>微博上爬取</w:t>
      </w:r>
      <w:proofErr w:type="gramEnd"/>
      <w:r w:rsidRPr="005849C6">
        <w:rPr>
          <w:rFonts w:hint="eastAsia"/>
          <w:sz w:val="24"/>
          <w:szCs w:val="24"/>
        </w:rPr>
        <w:t>了</w:t>
      </w:r>
      <w:r w:rsidRPr="005849C6">
        <w:rPr>
          <w:rFonts w:hint="eastAsia"/>
          <w:sz w:val="24"/>
          <w:szCs w:val="24"/>
        </w:rPr>
        <w:t>2019</w:t>
      </w:r>
      <w:r w:rsidRPr="005849C6">
        <w:rPr>
          <w:rFonts w:hint="eastAsia"/>
          <w:sz w:val="24"/>
          <w:szCs w:val="24"/>
        </w:rPr>
        <w:t>年</w:t>
      </w:r>
      <w:r w:rsidRPr="005849C6">
        <w:rPr>
          <w:rFonts w:hint="eastAsia"/>
          <w:sz w:val="24"/>
          <w:szCs w:val="24"/>
        </w:rPr>
        <w:t>4</w:t>
      </w:r>
      <w:r w:rsidRPr="005849C6">
        <w:rPr>
          <w:rFonts w:hint="eastAsia"/>
          <w:sz w:val="24"/>
          <w:szCs w:val="24"/>
        </w:rPr>
        <w:t>月</w:t>
      </w:r>
      <w:r w:rsidRPr="005849C6">
        <w:rPr>
          <w:rFonts w:hint="eastAsia"/>
          <w:sz w:val="24"/>
          <w:szCs w:val="24"/>
        </w:rPr>
        <w:t>29</w:t>
      </w:r>
      <w:r w:rsidRPr="005849C6">
        <w:rPr>
          <w:rFonts w:hint="eastAsia"/>
          <w:sz w:val="24"/>
          <w:szCs w:val="24"/>
        </w:rPr>
        <w:t>日</w:t>
      </w:r>
      <w:r w:rsidRPr="005849C6">
        <w:rPr>
          <w:rFonts w:hint="eastAsia"/>
          <w:sz w:val="24"/>
          <w:szCs w:val="24"/>
        </w:rPr>
        <w:t>00:00 - 7</w:t>
      </w:r>
      <w:r w:rsidRPr="005849C6">
        <w:rPr>
          <w:rFonts w:hint="eastAsia"/>
          <w:sz w:val="24"/>
          <w:szCs w:val="24"/>
        </w:rPr>
        <w:t>月</w:t>
      </w:r>
      <w:r w:rsidRPr="005849C6">
        <w:rPr>
          <w:rFonts w:hint="eastAsia"/>
          <w:sz w:val="24"/>
          <w:szCs w:val="24"/>
        </w:rPr>
        <w:t>29</w:t>
      </w:r>
      <w:r w:rsidRPr="005849C6">
        <w:rPr>
          <w:rFonts w:hint="eastAsia"/>
          <w:sz w:val="24"/>
          <w:szCs w:val="24"/>
        </w:rPr>
        <w:t>日</w:t>
      </w:r>
      <w:r w:rsidRPr="005849C6">
        <w:rPr>
          <w:rFonts w:hint="eastAsia"/>
          <w:sz w:val="24"/>
          <w:szCs w:val="24"/>
        </w:rPr>
        <w:t>24:00</w:t>
      </w:r>
      <w:r w:rsidRPr="005849C6">
        <w:rPr>
          <w:rFonts w:hint="eastAsia"/>
          <w:sz w:val="24"/>
          <w:szCs w:val="24"/>
        </w:rPr>
        <w:t>的</w:t>
      </w:r>
      <w:proofErr w:type="gramStart"/>
      <w:r w:rsidRPr="005849C6">
        <w:rPr>
          <w:rFonts w:hint="eastAsia"/>
          <w:sz w:val="24"/>
          <w:szCs w:val="24"/>
        </w:rPr>
        <w:t>热搜榜</w:t>
      </w:r>
      <w:proofErr w:type="gramEnd"/>
      <w:r w:rsidRPr="005849C6">
        <w:rPr>
          <w:rFonts w:hint="eastAsia"/>
          <w:sz w:val="24"/>
          <w:szCs w:val="24"/>
        </w:rPr>
        <w:t>，时间粒度</w:t>
      </w:r>
      <w:r w:rsidRPr="005849C6">
        <w:rPr>
          <w:rFonts w:hint="eastAsia"/>
          <w:sz w:val="24"/>
          <w:szCs w:val="24"/>
        </w:rPr>
        <w:t>5</w:t>
      </w:r>
      <w:r w:rsidRPr="005849C6">
        <w:rPr>
          <w:rFonts w:hint="eastAsia"/>
          <w:sz w:val="24"/>
          <w:szCs w:val="24"/>
        </w:rPr>
        <w:t>分钟，共获取无</w:t>
      </w:r>
      <w:proofErr w:type="gramStart"/>
      <w:r w:rsidRPr="005849C6">
        <w:rPr>
          <w:rFonts w:hint="eastAsia"/>
          <w:sz w:val="24"/>
          <w:szCs w:val="24"/>
        </w:rPr>
        <w:t>重复热搜</w:t>
      </w:r>
      <w:proofErr w:type="gramEnd"/>
      <w:r w:rsidRPr="005849C6">
        <w:rPr>
          <w:rFonts w:hint="eastAsia"/>
          <w:sz w:val="24"/>
          <w:szCs w:val="24"/>
        </w:rPr>
        <w:t>14,004</w:t>
      </w:r>
      <w:r w:rsidRPr="005849C6">
        <w:rPr>
          <w:rFonts w:hint="eastAsia"/>
          <w:sz w:val="24"/>
          <w:szCs w:val="24"/>
        </w:rPr>
        <w:t>条，去重的标准是重复的</w:t>
      </w:r>
      <w:proofErr w:type="gramStart"/>
      <w:r w:rsidRPr="005849C6">
        <w:rPr>
          <w:rFonts w:hint="eastAsia"/>
          <w:sz w:val="24"/>
          <w:szCs w:val="24"/>
        </w:rPr>
        <w:t>热搜仅</w:t>
      </w:r>
      <w:proofErr w:type="gramEnd"/>
      <w:r w:rsidRPr="005849C6">
        <w:rPr>
          <w:rFonts w:hint="eastAsia"/>
          <w:sz w:val="24"/>
          <w:szCs w:val="24"/>
        </w:rPr>
        <w:t>选择排名最靠前的一条。去重后分类标签为“情感”的热词，共计</w:t>
      </w:r>
      <w:r w:rsidRPr="005849C6">
        <w:rPr>
          <w:rFonts w:hint="eastAsia"/>
          <w:sz w:val="24"/>
          <w:szCs w:val="24"/>
        </w:rPr>
        <w:t>372</w:t>
      </w:r>
      <w:r w:rsidRPr="005849C6">
        <w:rPr>
          <w:rFonts w:hint="eastAsia"/>
          <w:sz w:val="24"/>
          <w:szCs w:val="24"/>
        </w:rPr>
        <w:t>条。</w:t>
      </w:r>
    </w:p>
    <w:p w14:paraId="6B3BDECE" w14:textId="77777777" w:rsidR="00E501F9" w:rsidRPr="005849C6" w:rsidRDefault="00367800" w:rsidP="00F11AF4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t>本文采用内容分析法，首先，将获取到的“情感”</w:t>
      </w:r>
      <w:proofErr w:type="gramStart"/>
      <w:r w:rsidRPr="005849C6">
        <w:rPr>
          <w:rFonts w:hint="eastAsia"/>
          <w:sz w:val="24"/>
          <w:szCs w:val="24"/>
        </w:rPr>
        <w:t>类热词进行</w:t>
      </w:r>
      <w:proofErr w:type="gramEnd"/>
      <w:r w:rsidRPr="005849C6">
        <w:rPr>
          <w:rFonts w:hint="eastAsia"/>
          <w:sz w:val="24"/>
          <w:szCs w:val="24"/>
        </w:rPr>
        <w:t>分类，按照</w:t>
      </w:r>
      <w:r w:rsidR="00A367E5" w:rsidRPr="005849C6">
        <w:rPr>
          <w:rFonts w:hint="eastAsia"/>
          <w:sz w:val="24"/>
          <w:szCs w:val="24"/>
        </w:rPr>
        <w:t>图</w:t>
      </w:r>
      <w:r w:rsidRPr="005849C6">
        <w:rPr>
          <w:rFonts w:hint="eastAsia"/>
          <w:sz w:val="24"/>
          <w:szCs w:val="24"/>
        </w:rPr>
        <w:t>表</w:t>
      </w:r>
      <w:r w:rsidR="00A367E5" w:rsidRPr="005849C6">
        <w:rPr>
          <w:rFonts w:hint="eastAsia"/>
          <w:sz w:val="24"/>
          <w:szCs w:val="24"/>
        </w:rPr>
        <w:t>3</w:t>
      </w:r>
      <w:r w:rsidRPr="005849C6">
        <w:rPr>
          <w:rFonts w:hint="eastAsia"/>
          <w:sz w:val="24"/>
          <w:szCs w:val="24"/>
        </w:rPr>
        <w:t>的标准，将</w:t>
      </w:r>
      <w:proofErr w:type="gramStart"/>
      <w:r w:rsidRPr="005849C6">
        <w:rPr>
          <w:rFonts w:hint="eastAsia"/>
          <w:sz w:val="24"/>
          <w:szCs w:val="24"/>
        </w:rPr>
        <w:t>热词分为</w:t>
      </w:r>
      <w:proofErr w:type="gramEnd"/>
      <w:r w:rsidRPr="005849C6">
        <w:rPr>
          <w:rFonts w:hint="eastAsia"/>
          <w:sz w:val="24"/>
          <w:szCs w:val="24"/>
        </w:rPr>
        <w:t>6</w:t>
      </w:r>
      <w:r w:rsidRPr="005849C6">
        <w:rPr>
          <w:rFonts w:hint="eastAsia"/>
          <w:sz w:val="24"/>
          <w:szCs w:val="24"/>
        </w:rPr>
        <w:t>类。其次，按照</w:t>
      </w:r>
      <w:r w:rsidR="00A61FFC" w:rsidRPr="005849C6">
        <w:rPr>
          <w:rFonts w:hint="eastAsia"/>
          <w:sz w:val="24"/>
          <w:szCs w:val="24"/>
        </w:rPr>
        <w:t>图</w:t>
      </w:r>
      <w:r w:rsidRPr="005849C6">
        <w:rPr>
          <w:rFonts w:hint="eastAsia"/>
          <w:sz w:val="24"/>
          <w:szCs w:val="24"/>
        </w:rPr>
        <w:t>表</w:t>
      </w:r>
      <w:r w:rsidR="00A61FFC" w:rsidRPr="005849C6">
        <w:rPr>
          <w:rFonts w:hint="eastAsia"/>
          <w:sz w:val="24"/>
          <w:szCs w:val="24"/>
        </w:rPr>
        <w:t>4</w:t>
      </w:r>
      <w:r w:rsidRPr="005849C6">
        <w:rPr>
          <w:rFonts w:hint="eastAsia"/>
          <w:sz w:val="24"/>
          <w:szCs w:val="24"/>
        </w:rPr>
        <w:t>的标准，判断</w:t>
      </w:r>
      <w:proofErr w:type="gramStart"/>
      <w:r w:rsidRPr="005849C6">
        <w:rPr>
          <w:rFonts w:hint="eastAsia"/>
          <w:sz w:val="24"/>
          <w:szCs w:val="24"/>
        </w:rPr>
        <w:t>每个热词的</w:t>
      </w:r>
      <w:proofErr w:type="gramEnd"/>
      <w:r w:rsidR="009E6E57" w:rsidRPr="005849C6">
        <w:rPr>
          <w:rFonts w:hint="eastAsia"/>
          <w:sz w:val="24"/>
          <w:szCs w:val="24"/>
        </w:rPr>
        <w:t>情感倾向</w:t>
      </w:r>
      <w:r w:rsidRPr="005849C6">
        <w:rPr>
          <w:rFonts w:hint="eastAsia"/>
          <w:sz w:val="24"/>
          <w:szCs w:val="24"/>
        </w:rPr>
        <w:t>。最后将数据进行统计汇总。</w:t>
      </w:r>
    </w:p>
    <w:tbl>
      <w:tblPr>
        <w:tblW w:w="3969" w:type="dxa"/>
        <w:tblInd w:w="-5" w:type="dxa"/>
        <w:tblLook w:val="04A0" w:firstRow="1" w:lastRow="0" w:firstColumn="1" w:lastColumn="0" w:noHBand="0" w:noVBand="1"/>
      </w:tblPr>
      <w:tblGrid>
        <w:gridCol w:w="426"/>
        <w:gridCol w:w="708"/>
        <w:gridCol w:w="2835"/>
      </w:tblGrid>
      <w:tr w:rsidR="000D01F1" w:rsidRPr="000D01F1" w14:paraId="1BD9D49C" w14:textId="77777777" w:rsidTr="000D01F1">
        <w:trPr>
          <w:trHeight w:val="24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F7B72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FB2F0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类目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051AA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定义说明</w:t>
            </w:r>
          </w:p>
        </w:tc>
      </w:tr>
      <w:tr w:rsidR="000D01F1" w:rsidRPr="000D01F1" w14:paraId="0F7CE862" w14:textId="77777777" w:rsidTr="000D01F1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13BB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A31C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婚恋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9292A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与恋爱、婚姻相关的，包括男女朋友、分手、约会、结婚等的</w:t>
            </w:r>
          </w:p>
        </w:tc>
      </w:tr>
      <w:tr w:rsidR="000D01F1" w:rsidRPr="000D01F1" w14:paraId="155F0836" w14:textId="77777777" w:rsidTr="000D01F1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ACF3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CCB3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家庭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FAD9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与父母、亲戚、兄弟姐妹相关的</w:t>
            </w:r>
          </w:p>
        </w:tc>
      </w:tr>
      <w:tr w:rsidR="000D01F1" w:rsidRPr="000D01F1" w14:paraId="6FDCD3CE" w14:textId="77777777" w:rsidTr="000D01F1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ACDFD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62F6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交友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618A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与朋友、熟人、网友相关的</w:t>
            </w:r>
          </w:p>
        </w:tc>
      </w:tr>
      <w:tr w:rsidR="000D01F1" w:rsidRPr="000D01F1" w14:paraId="5AD7E00B" w14:textId="77777777" w:rsidTr="000D01F1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7C87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EFBB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A49D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与学习相关的，包括学校、专业、考试、同学、毕业等的</w:t>
            </w:r>
          </w:p>
        </w:tc>
      </w:tr>
      <w:tr w:rsidR="000D01F1" w:rsidRPr="000D01F1" w14:paraId="077F7925" w14:textId="77777777" w:rsidTr="000D01F1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EB00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3324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自身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EB9C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不涉及他人的，与自己的状态、情感相关的</w:t>
            </w:r>
          </w:p>
        </w:tc>
      </w:tr>
      <w:tr w:rsidR="000D01F1" w:rsidRPr="000D01F1" w14:paraId="20B8E83E" w14:textId="77777777" w:rsidTr="000D01F1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4021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41AF6" w14:textId="77777777"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生活小事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3B90" w14:textId="77777777" w:rsidR="000D01F1" w:rsidRPr="000D01F1" w:rsidRDefault="000D01F1" w:rsidP="000D01F1">
            <w:pPr>
              <w:keepNext/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未涉及到以上关系且与身边发生的小事相关的</w:t>
            </w:r>
          </w:p>
        </w:tc>
      </w:tr>
    </w:tbl>
    <w:p w14:paraId="70B25FB2" w14:textId="77777777" w:rsidR="00340CF6" w:rsidRPr="000D01F1" w:rsidRDefault="000D01F1" w:rsidP="00A367E5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3</w:t>
      </w:r>
      <w:r>
        <w:fldChar w:fldCharType="end"/>
      </w:r>
      <w:r w:rsidR="00A367E5">
        <w:t xml:space="preserve"> </w:t>
      </w:r>
      <w:proofErr w:type="gramStart"/>
      <w:r w:rsidR="00A367E5">
        <w:rPr>
          <w:rFonts w:hint="eastAsia"/>
        </w:rPr>
        <w:t>热词</w:t>
      </w:r>
      <w:r w:rsidR="00A367E5">
        <w:t>分类</w:t>
      </w:r>
      <w:proofErr w:type="gramEnd"/>
      <w:r w:rsidR="00A367E5">
        <w:t>标准</w:t>
      </w:r>
    </w:p>
    <w:tbl>
      <w:tblPr>
        <w:tblW w:w="3969" w:type="dxa"/>
        <w:tblInd w:w="-5" w:type="dxa"/>
        <w:tblLook w:val="04A0" w:firstRow="1" w:lastRow="0" w:firstColumn="1" w:lastColumn="0" w:noHBand="0" w:noVBand="1"/>
      </w:tblPr>
      <w:tblGrid>
        <w:gridCol w:w="426"/>
        <w:gridCol w:w="708"/>
        <w:gridCol w:w="2835"/>
      </w:tblGrid>
      <w:tr w:rsidR="00A367E5" w:rsidRPr="00A367E5" w14:paraId="6BD06E27" w14:textId="77777777" w:rsidTr="00A367E5">
        <w:trPr>
          <w:trHeight w:val="24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E3351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36372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类目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AEF04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定义说明</w:t>
            </w:r>
          </w:p>
        </w:tc>
      </w:tr>
      <w:tr w:rsidR="00A367E5" w:rsidRPr="00A367E5" w14:paraId="20582954" w14:textId="77777777" w:rsidTr="00A367E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EB831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0A8A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28B2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与尴尬、自卑、孤僻、逃避、难过等情感相关的</w:t>
            </w:r>
          </w:p>
        </w:tc>
      </w:tr>
      <w:tr w:rsidR="00A367E5" w:rsidRPr="00A367E5" w14:paraId="639E1AFC" w14:textId="77777777" w:rsidTr="00A367E5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64E3C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4204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积极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574C9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与快乐、感恩、喜欢、爱等情感相关的</w:t>
            </w:r>
          </w:p>
        </w:tc>
      </w:tr>
      <w:tr w:rsidR="00A367E5" w:rsidRPr="00A367E5" w14:paraId="15D15A16" w14:textId="77777777" w:rsidTr="00A367E5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18D4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4A57" w14:textId="77777777"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FD6D5" w14:textId="77777777" w:rsidR="00A367E5" w:rsidRPr="00A367E5" w:rsidRDefault="00A367E5" w:rsidP="009E6E57">
            <w:pPr>
              <w:keepNext/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没有明显</w:t>
            </w:r>
            <w:r w:rsidR="009E6E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情感</w:t>
            </w: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倾向的</w:t>
            </w:r>
          </w:p>
        </w:tc>
      </w:tr>
    </w:tbl>
    <w:p w14:paraId="1B79B405" w14:textId="77777777" w:rsidR="00E501F9" w:rsidRDefault="00A367E5" w:rsidP="00A367E5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4</w:t>
      </w:r>
      <w:r>
        <w:fldChar w:fldCharType="end"/>
      </w:r>
      <w:r>
        <w:t xml:space="preserve"> </w:t>
      </w:r>
      <w:r w:rsidR="009E6E57">
        <w:rPr>
          <w:rFonts w:hint="eastAsia"/>
        </w:rPr>
        <w:t>情感倾向</w:t>
      </w:r>
      <w:r w:rsidRPr="00A367E5">
        <w:rPr>
          <w:rFonts w:hint="eastAsia"/>
        </w:rPr>
        <w:t>判断标准</w:t>
      </w:r>
    </w:p>
    <w:p w14:paraId="26FBD5DF" w14:textId="77777777" w:rsidR="00A367E5" w:rsidRPr="001950E8" w:rsidRDefault="00F11AF4" w:rsidP="00E501F9">
      <w:pPr>
        <w:ind w:firstLineChars="200" w:firstLine="480"/>
        <w:rPr>
          <w:sz w:val="24"/>
          <w:szCs w:val="24"/>
        </w:rPr>
      </w:pPr>
      <w:r w:rsidRPr="001950E8">
        <w:rPr>
          <w:rFonts w:hint="eastAsia"/>
          <w:sz w:val="24"/>
          <w:szCs w:val="24"/>
        </w:rPr>
        <w:t>本文统计了每条</w:t>
      </w:r>
      <w:proofErr w:type="gramStart"/>
      <w:r w:rsidRPr="001950E8">
        <w:rPr>
          <w:rFonts w:hint="eastAsia"/>
          <w:sz w:val="24"/>
          <w:szCs w:val="24"/>
        </w:rPr>
        <w:t>”</w:t>
      </w:r>
      <w:proofErr w:type="gramEnd"/>
      <w:r w:rsidRPr="001950E8">
        <w:rPr>
          <w:rFonts w:hint="eastAsia"/>
          <w:sz w:val="24"/>
          <w:szCs w:val="24"/>
        </w:rPr>
        <w:t>情感</w:t>
      </w:r>
      <w:proofErr w:type="gramStart"/>
      <w:r w:rsidRPr="001950E8">
        <w:rPr>
          <w:rFonts w:hint="eastAsia"/>
          <w:sz w:val="24"/>
          <w:szCs w:val="24"/>
        </w:rPr>
        <w:t>“</w:t>
      </w:r>
      <w:proofErr w:type="gramEnd"/>
      <w:r w:rsidRPr="001950E8">
        <w:rPr>
          <w:rFonts w:hint="eastAsia"/>
          <w:sz w:val="24"/>
          <w:szCs w:val="24"/>
        </w:rPr>
        <w:t>类热词下置顶微博的评论数，并结合评论量、网民评论内容、以及“情感”</w:t>
      </w:r>
      <w:proofErr w:type="gramStart"/>
      <w:r w:rsidRPr="001950E8">
        <w:rPr>
          <w:rFonts w:hint="eastAsia"/>
          <w:sz w:val="24"/>
          <w:szCs w:val="24"/>
        </w:rPr>
        <w:t>类热词的</w:t>
      </w:r>
      <w:proofErr w:type="gramEnd"/>
      <w:r w:rsidRPr="001950E8">
        <w:rPr>
          <w:rFonts w:hint="eastAsia"/>
          <w:sz w:val="24"/>
          <w:szCs w:val="24"/>
        </w:rPr>
        <w:t>特点进一步分析网民的群体形象。由于部分“情感”类</w:t>
      </w:r>
      <w:proofErr w:type="gramStart"/>
      <w:r w:rsidRPr="001950E8">
        <w:rPr>
          <w:rFonts w:hint="eastAsia"/>
          <w:sz w:val="24"/>
          <w:szCs w:val="24"/>
        </w:rPr>
        <w:t>热词无置</w:t>
      </w:r>
      <w:proofErr w:type="gramEnd"/>
      <w:r w:rsidRPr="001950E8">
        <w:rPr>
          <w:rFonts w:hint="eastAsia"/>
          <w:sz w:val="24"/>
          <w:szCs w:val="24"/>
        </w:rPr>
        <w:t>顶微博，我们选择了</w:t>
      </w:r>
      <w:proofErr w:type="gramStart"/>
      <w:r w:rsidRPr="001950E8">
        <w:rPr>
          <w:rFonts w:hint="eastAsia"/>
          <w:sz w:val="24"/>
          <w:szCs w:val="24"/>
        </w:rPr>
        <w:t>热门微博中</w:t>
      </w:r>
      <w:proofErr w:type="gramEnd"/>
      <w:r w:rsidRPr="001950E8">
        <w:rPr>
          <w:rFonts w:hint="eastAsia"/>
          <w:sz w:val="24"/>
          <w:szCs w:val="24"/>
        </w:rPr>
        <w:t>评论数最多的一条。另外，有</w:t>
      </w:r>
      <w:r w:rsidRPr="001950E8">
        <w:rPr>
          <w:rFonts w:hint="eastAsia"/>
          <w:sz w:val="24"/>
          <w:szCs w:val="24"/>
        </w:rPr>
        <w:t>11</w:t>
      </w:r>
      <w:r w:rsidRPr="001950E8">
        <w:rPr>
          <w:rFonts w:hint="eastAsia"/>
          <w:sz w:val="24"/>
          <w:szCs w:val="24"/>
        </w:rPr>
        <w:t>条“情感”</w:t>
      </w:r>
      <w:proofErr w:type="gramStart"/>
      <w:r w:rsidRPr="001950E8">
        <w:rPr>
          <w:rFonts w:hint="eastAsia"/>
          <w:sz w:val="24"/>
          <w:szCs w:val="24"/>
        </w:rPr>
        <w:t>类热词下</w:t>
      </w:r>
      <w:proofErr w:type="gramEnd"/>
      <w:r w:rsidRPr="001950E8">
        <w:rPr>
          <w:rFonts w:hint="eastAsia"/>
          <w:sz w:val="24"/>
          <w:szCs w:val="24"/>
        </w:rPr>
        <w:t>的置顶或</w:t>
      </w:r>
      <w:proofErr w:type="gramStart"/>
      <w:r w:rsidRPr="001950E8">
        <w:rPr>
          <w:rFonts w:hint="eastAsia"/>
          <w:sz w:val="24"/>
          <w:szCs w:val="24"/>
        </w:rPr>
        <w:t>热门微博为</w:t>
      </w:r>
      <w:proofErr w:type="gramEnd"/>
      <w:r w:rsidRPr="001950E8">
        <w:rPr>
          <w:rFonts w:hint="eastAsia"/>
          <w:sz w:val="24"/>
          <w:szCs w:val="24"/>
        </w:rPr>
        <w:t>广告推广或明星宣传，所涉评论与主题无关，故本文不包含相关内容。</w:t>
      </w:r>
    </w:p>
    <w:p w14:paraId="26488C61" w14:textId="77777777" w:rsidR="00E674C2" w:rsidRDefault="00E674C2" w:rsidP="00E674C2">
      <w:pPr>
        <w:pStyle w:val="2"/>
        <w:numPr>
          <w:ilvl w:val="0"/>
          <w:numId w:val="1"/>
        </w:numPr>
      </w:pPr>
      <w:proofErr w:type="gramStart"/>
      <w:r w:rsidRPr="00E674C2">
        <w:rPr>
          <w:rFonts w:hint="eastAsia"/>
        </w:rPr>
        <w:t>微博热搜榜</w:t>
      </w:r>
      <w:proofErr w:type="gramEnd"/>
      <w:r w:rsidRPr="00E674C2">
        <w:rPr>
          <w:rFonts w:hint="eastAsia"/>
        </w:rPr>
        <w:t>“情感”</w:t>
      </w:r>
      <w:proofErr w:type="gramStart"/>
      <w:r w:rsidRPr="00E674C2">
        <w:rPr>
          <w:rFonts w:hint="eastAsia"/>
        </w:rPr>
        <w:t>类热词特点</w:t>
      </w:r>
      <w:proofErr w:type="gramEnd"/>
    </w:p>
    <w:p w14:paraId="483E19D6" w14:textId="77777777" w:rsidR="00A975CC" w:rsidRPr="00803E1D" w:rsidRDefault="00A975CC" w:rsidP="00A975CC">
      <w:pPr>
        <w:ind w:firstLineChars="200" w:firstLine="480"/>
        <w:rPr>
          <w:sz w:val="24"/>
          <w:szCs w:val="24"/>
        </w:rPr>
      </w:pPr>
      <w:r w:rsidRPr="00803E1D">
        <w:rPr>
          <w:rFonts w:hint="eastAsia"/>
          <w:sz w:val="24"/>
          <w:szCs w:val="24"/>
        </w:rPr>
        <w:t>通过对</w:t>
      </w:r>
      <w:r w:rsidRPr="00803E1D">
        <w:rPr>
          <w:rFonts w:hint="eastAsia"/>
          <w:sz w:val="24"/>
          <w:szCs w:val="24"/>
        </w:rPr>
        <w:t>372</w:t>
      </w:r>
      <w:r w:rsidRPr="00803E1D">
        <w:rPr>
          <w:rFonts w:hint="eastAsia"/>
          <w:sz w:val="24"/>
          <w:szCs w:val="24"/>
        </w:rPr>
        <w:t>条“情感”</w:t>
      </w:r>
      <w:proofErr w:type="gramStart"/>
      <w:r w:rsidRPr="00803E1D">
        <w:rPr>
          <w:rFonts w:hint="eastAsia"/>
          <w:sz w:val="24"/>
          <w:szCs w:val="24"/>
        </w:rPr>
        <w:t>类热词的</w:t>
      </w:r>
      <w:proofErr w:type="gramEnd"/>
      <w:r w:rsidRPr="00803E1D">
        <w:rPr>
          <w:rFonts w:hint="eastAsia"/>
          <w:sz w:val="24"/>
          <w:szCs w:val="24"/>
        </w:rPr>
        <w:t>统计，文本发现“情感”</w:t>
      </w:r>
      <w:proofErr w:type="gramStart"/>
      <w:r w:rsidRPr="00803E1D">
        <w:rPr>
          <w:rFonts w:hint="eastAsia"/>
          <w:sz w:val="24"/>
          <w:szCs w:val="24"/>
        </w:rPr>
        <w:t>类热词的</w:t>
      </w:r>
      <w:proofErr w:type="gramEnd"/>
      <w:r w:rsidRPr="00803E1D">
        <w:rPr>
          <w:rFonts w:hint="eastAsia"/>
          <w:sz w:val="24"/>
          <w:szCs w:val="24"/>
        </w:rPr>
        <w:t>如下特点：</w:t>
      </w:r>
    </w:p>
    <w:p w14:paraId="11721437" w14:textId="77777777" w:rsidR="00A975CC" w:rsidRPr="00803E1D" w:rsidRDefault="00A975CC" w:rsidP="00A975CC">
      <w:pPr>
        <w:ind w:firstLineChars="200" w:firstLine="482"/>
        <w:rPr>
          <w:b/>
          <w:sz w:val="24"/>
          <w:szCs w:val="24"/>
        </w:rPr>
      </w:pPr>
      <w:r w:rsidRPr="00803E1D">
        <w:rPr>
          <w:rFonts w:hint="eastAsia"/>
          <w:b/>
          <w:sz w:val="24"/>
          <w:szCs w:val="24"/>
        </w:rPr>
        <w:t>（一）内容上，婚恋</w:t>
      </w:r>
      <w:proofErr w:type="gramStart"/>
      <w:r w:rsidRPr="00803E1D">
        <w:rPr>
          <w:rFonts w:hint="eastAsia"/>
          <w:b/>
          <w:sz w:val="24"/>
          <w:szCs w:val="24"/>
        </w:rPr>
        <w:t>类热词最多</w:t>
      </w:r>
      <w:proofErr w:type="gramEnd"/>
      <w:r w:rsidRPr="00803E1D">
        <w:rPr>
          <w:rFonts w:hint="eastAsia"/>
          <w:b/>
          <w:sz w:val="24"/>
          <w:szCs w:val="24"/>
        </w:rPr>
        <w:t>，自身类话题内容更集中。</w:t>
      </w:r>
    </w:p>
    <w:p w14:paraId="607E43EA" w14:textId="77777777" w:rsidR="00A975CC" w:rsidRPr="00803E1D" w:rsidRDefault="00A975CC" w:rsidP="00A975CC">
      <w:pPr>
        <w:ind w:firstLineChars="200" w:firstLine="480"/>
        <w:rPr>
          <w:sz w:val="24"/>
          <w:szCs w:val="24"/>
        </w:rPr>
      </w:pPr>
      <w:r w:rsidRPr="00803E1D">
        <w:rPr>
          <w:rFonts w:hint="eastAsia"/>
          <w:sz w:val="24"/>
          <w:szCs w:val="24"/>
        </w:rPr>
        <w:t>婚恋</w:t>
      </w:r>
      <w:proofErr w:type="gramStart"/>
      <w:r w:rsidRPr="00803E1D">
        <w:rPr>
          <w:rFonts w:hint="eastAsia"/>
          <w:sz w:val="24"/>
          <w:szCs w:val="24"/>
        </w:rPr>
        <w:t>类热词最多</w:t>
      </w:r>
      <w:proofErr w:type="gramEnd"/>
      <w:r w:rsidRPr="00803E1D">
        <w:rPr>
          <w:rFonts w:hint="eastAsia"/>
          <w:sz w:val="24"/>
          <w:szCs w:val="24"/>
        </w:rPr>
        <w:t>，占总数的</w:t>
      </w:r>
      <w:r w:rsidRPr="00803E1D">
        <w:rPr>
          <w:rFonts w:hint="eastAsia"/>
          <w:sz w:val="24"/>
          <w:szCs w:val="24"/>
        </w:rPr>
        <w:t>30.91%</w:t>
      </w:r>
      <w:r w:rsidRPr="00803E1D">
        <w:rPr>
          <w:rFonts w:hint="eastAsia"/>
          <w:sz w:val="24"/>
          <w:szCs w:val="24"/>
        </w:rPr>
        <w:t>。恋爱是青年网民最喜欢谈论的话题，暗恋、表白、分手、分享恋爱日常等内容均得到网民大量关注，例如“异地恋秀恩爱大赛”、“你和对象的奇妙缘分”等。同时，讨论男朋友</w:t>
      </w:r>
      <w:proofErr w:type="gramStart"/>
      <w:r w:rsidRPr="00803E1D">
        <w:rPr>
          <w:rFonts w:hint="eastAsia"/>
          <w:sz w:val="24"/>
          <w:szCs w:val="24"/>
        </w:rPr>
        <w:t>的热词要</w:t>
      </w:r>
      <w:proofErr w:type="gramEnd"/>
      <w:r w:rsidRPr="00803E1D">
        <w:rPr>
          <w:rFonts w:hint="eastAsia"/>
          <w:sz w:val="24"/>
          <w:szCs w:val="24"/>
        </w:rPr>
        <w:t>远远多于讨论女朋友的热词，例如“无中生有式男友”、“男友的追星行</w:t>
      </w:r>
      <w:r w:rsidRPr="00803E1D">
        <w:rPr>
          <w:rFonts w:hint="eastAsia"/>
          <w:sz w:val="24"/>
          <w:szCs w:val="24"/>
        </w:rPr>
        <w:lastRenderedPageBreak/>
        <w:t>为”、“你男朋友的备忘录”等。</w:t>
      </w:r>
    </w:p>
    <w:p w14:paraId="67006237" w14:textId="77777777" w:rsidR="00A975CC" w:rsidRPr="00803E1D" w:rsidRDefault="00A975CC" w:rsidP="00A975CC">
      <w:pPr>
        <w:ind w:firstLineChars="200" w:firstLine="480"/>
        <w:rPr>
          <w:sz w:val="24"/>
          <w:szCs w:val="24"/>
        </w:rPr>
      </w:pPr>
      <w:r w:rsidRPr="00803E1D">
        <w:rPr>
          <w:rFonts w:hint="eastAsia"/>
          <w:sz w:val="24"/>
          <w:szCs w:val="24"/>
        </w:rPr>
        <w:t>生活小事</w:t>
      </w:r>
      <w:proofErr w:type="gramStart"/>
      <w:r w:rsidRPr="00803E1D">
        <w:rPr>
          <w:rFonts w:hint="eastAsia"/>
          <w:sz w:val="24"/>
          <w:szCs w:val="24"/>
        </w:rPr>
        <w:t>类热词占</w:t>
      </w:r>
      <w:proofErr w:type="gramEnd"/>
      <w:r w:rsidRPr="00803E1D">
        <w:rPr>
          <w:rFonts w:hint="eastAsia"/>
          <w:sz w:val="24"/>
          <w:szCs w:val="24"/>
        </w:rPr>
        <w:t>总数的</w:t>
      </w:r>
      <w:r w:rsidR="000E2C57" w:rsidRPr="00803E1D">
        <w:rPr>
          <w:sz w:val="24"/>
          <w:szCs w:val="24"/>
        </w:rPr>
        <w:t>22.85</w:t>
      </w:r>
      <w:r w:rsidRPr="00803E1D">
        <w:rPr>
          <w:rFonts w:hint="eastAsia"/>
          <w:sz w:val="24"/>
          <w:szCs w:val="24"/>
        </w:rPr>
        <w:t>%</w:t>
      </w:r>
      <w:r w:rsidRPr="00803E1D">
        <w:rPr>
          <w:rFonts w:hint="eastAsia"/>
          <w:sz w:val="24"/>
          <w:szCs w:val="24"/>
        </w:rPr>
        <w:t>，排名第二。该类热搜词主要关注日常生活中的事情以及对这些事情的看法，例如“你听过最厉害的谎言”、“你在哪一刻体验到了贫富的差距”、“吃火锅时最反感的行为”等。</w:t>
      </w:r>
      <w:proofErr w:type="gramStart"/>
      <w:r w:rsidRPr="00803E1D">
        <w:rPr>
          <w:rFonts w:hint="eastAsia"/>
          <w:sz w:val="24"/>
          <w:szCs w:val="24"/>
        </w:rPr>
        <w:t>该类热词所</w:t>
      </w:r>
      <w:proofErr w:type="gramEnd"/>
      <w:r w:rsidRPr="00803E1D">
        <w:rPr>
          <w:rFonts w:hint="eastAsia"/>
          <w:sz w:val="24"/>
          <w:szCs w:val="24"/>
        </w:rPr>
        <w:t>谈论的内容非常分散，既有回忆童年的热词，如“小时候干过最蠢的事”、“小时候最难忘的美味”等，也包括描述男生女生的热词，如“最受不了男生的哪些缺点”、“女生第六感很准的案例”等。</w:t>
      </w:r>
    </w:p>
    <w:p w14:paraId="14C4BBA3" w14:textId="77777777" w:rsidR="00A975CC" w:rsidRPr="00803E1D" w:rsidRDefault="00A975CC" w:rsidP="00A975CC">
      <w:pPr>
        <w:ind w:firstLineChars="200" w:firstLine="480"/>
        <w:rPr>
          <w:sz w:val="24"/>
          <w:szCs w:val="24"/>
        </w:rPr>
      </w:pPr>
      <w:r w:rsidRPr="00803E1D">
        <w:rPr>
          <w:rFonts w:hint="eastAsia"/>
          <w:sz w:val="24"/>
          <w:szCs w:val="24"/>
        </w:rPr>
        <w:t>自身</w:t>
      </w:r>
      <w:proofErr w:type="gramStart"/>
      <w:r w:rsidRPr="00803E1D">
        <w:rPr>
          <w:rFonts w:hint="eastAsia"/>
          <w:sz w:val="24"/>
          <w:szCs w:val="24"/>
        </w:rPr>
        <w:t>类热词占</w:t>
      </w:r>
      <w:proofErr w:type="gramEnd"/>
      <w:r w:rsidR="000E2C57" w:rsidRPr="00803E1D">
        <w:rPr>
          <w:sz w:val="24"/>
          <w:szCs w:val="24"/>
        </w:rPr>
        <w:t>18.55</w:t>
      </w:r>
      <w:r w:rsidRPr="00803E1D">
        <w:rPr>
          <w:rFonts w:hint="eastAsia"/>
          <w:sz w:val="24"/>
          <w:szCs w:val="24"/>
        </w:rPr>
        <w:t>%</w:t>
      </w:r>
      <w:r w:rsidRPr="00803E1D">
        <w:rPr>
          <w:rFonts w:hint="eastAsia"/>
          <w:sz w:val="24"/>
          <w:szCs w:val="24"/>
        </w:rPr>
        <w:t>，排名第三。</w:t>
      </w:r>
      <w:proofErr w:type="gramStart"/>
      <w:r w:rsidRPr="00803E1D">
        <w:rPr>
          <w:rFonts w:hint="eastAsia"/>
          <w:sz w:val="24"/>
          <w:szCs w:val="24"/>
        </w:rPr>
        <w:t>这类热词主要</w:t>
      </w:r>
      <w:proofErr w:type="gramEnd"/>
      <w:r w:rsidRPr="00803E1D">
        <w:rPr>
          <w:rFonts w:hint="eastAsia"/>
          <w:sz w:val="24"/>
          <w:szCs w:val="24"/>
        </w:rPr>
        <w:t>谈论自己的状态或者情感，与其</w:t>
      </w:r>
      <w:proofErr w:type="gramStart"/>
      <w:r w:rsidRPr="00803E1D">
        <w:rPr>
          <w:rFonts w:hint="eastAsia"/>
          <w:sz w:val="24"/>
          <w:szCs w:val="24"/>
        </w:rPr>
        <w:t>他类热词不同</w:t>
      </w:r>
      <w:proofErr w:type="gramEnd"/>
      <w:r w:rsidRPr="00803E1D">
        <w:rPr>
          <w:rFonts w:hint="eastAsia"/>
          <w:sz w:val="24"/>
          <w:szCs w:val="24"/>
        </w:rPr>
        <w:t>，自身</w:t>
      </w:r>
      <w:proofErr w:type="gramStart"/>
      <w:r w:rsidRPr="00803E1D">
        <w:rPr>
          <w:rFonts w:hint="eastAsia"/>
          <w:sz w:val="24"/>
          <w:szCs w:val="24"/>
        </w:rPr>
        <w:t>类热词所</w:t>
      </w:r>
      <w:proofErr w:type="gramEnd"/>
      <w:r w:rsidRPr="00803E1D">
        <w:rPr>
          <w:rFonts w:hint="eastAsia"/>
          <w:sz w:val="24"/>
          <w:szCs w:val="24"/>
        </w:rPr>
        <w:t>谈论的话题最为集中，主要是对社交的恐惧和对单身的调侃。在涉及“社交”的话题中，多数热词表达了不愿意社交或者惧怕社交的想法，例如“自闭式社交”、“被迫式社交”、“人际敏感者”等。而在涉及“单身”的话题中，多数</w:t>
      </w:r>
      <w:proofErr w:type="gramStart"/>
      <w:r w:rsidRPr="00803E1D">
        <w:rPr>
          <w:rFonts w:hint="eastAsia"/>
          <w:sz w:val="24"/>
          <w:szCs w:val="24"/>
        </w:rPr>
        <w:t>热词使用</w:t>
      </w:r>
      <w:proofErr w:type="gramEnd"/>
      <w:r w:rsidRPr="00803E1D">
        <w:rPr>
          <w:rFonts w:hint="eastAsia"/>
          <w:sz w:val="24"/>
          <w:szCs w:val="24"/>
        </w:rPr>
        <w:t>自嘲的口吻，表达了想要恋爱却又缺乏勇气的想法，例如“柠檬汁单身”、“害怕恋爱综合症”、“异性绝缘体质”等。</w:t>
      </w:r>
    </w:p>
    <w:p w14:paraId="5A5F2605" w14:textId="77777777" w:rsidR="00A975CC" w:rsidRDefault="00A975CC" w:rsidP="00A975CC">
      <w:pPr>
        <w:ind w:firstLineChars="200" w:firstLine="480"/>
      </w:pPr>
      <w:r w:rsidRPr="00803E1D">
        <w:rPr>
          <w:rFonts w:hint="eastAsia"/>
          <w:sz w:val="24"/>
          <w:szCs w:val="24"/>
        </w:rPr>
        <w:t>学习</w:t>
      </w:r>
      <w:proofErr w:type="gramStart"/>
      <w:r w:rsidRPr="00803E1D">
        <w:rPr>
          <w:rFonts w:hint="eastAsia"/>
          <w:sz w:val="24"/>
          <w:szCs w:val="24"/>
        </w:rPr>
        <w:t>类热词占</w:t>
      </w:r>
      <w:proofErr w:type="gramEnd"/>
      <w:r w:rsidRPr="00803E1D">
        <w:rPr>
          <w:rFonts w:hint="eastAsia"/>
          <w:sz w:val="24"/>
          <w:szCs w:val="24"/>
        </w:rPr>
        <w:t>总数的</w:t>
      </w:r>
      <w:r w:rsidR="000E2C57" w:rsidRPr="00803E1D">
        <w:rPr>
          <w:sz w:val="24"/>
          <w:szCs w:val="24"/>
        </w:rPr>
        <w:t>12.10</w:t>
      </w:r>
      <w:r w:rsidRPr="00803E1D">
        <w:rPr>
          <w:rFonts w:hint="eastAsia"/>
          <w:sz w:val="24"/>
          <w:szCs w:val="24"/>
        </w:rPr>
        <w:t>%</w:t>
      </w:r>
      <w:r w:rsidRPr="00803E1D">
        <w:rPr>
          <w:rFonts w:hint="eastAsia"/>
          <w:sz w:val="24"/>
          <w:szCs w:val="24"/>
        </w:rPr>
        <w:t>。受高考等热点事件的影响，大量</w:t>
      </w:r>
      <w:proofErr w:type="gramStart"/>
      <w:r w:rsidRPr="00803E1D">
        <w:rPr>
          <w:rFonts w:hint="eastAsia"/>
          <w:sz w:val="24"/>
          <w:szCs w:val="24"/>
        </w:rPr>
        <w:t>的热词聚焦</w:t>
      </w:r>
      <w:proofErr w:type="gramEnd"/>
      <w:r w:rsidRPr="00803E1D">
        <w:rPr>
          <w:rFonts w:hint="eastAsia"/>
          <w:sz w:val="24"/>
          <w:szCs w:val="24"/>
        </w:rPr>
        <w:t>高考，例如“高考结束那晚是如何度过的”、“高考前紧张如何缓解”等。交友类和家庭类</w:t>
      </w:r>
      <w:proofErr w:type="gramStart"/>
      <w:r w:rsidRPr="00803E1D">
        <w:rPr>
          <w:rFonts w:hint="eastAsia"/>
          <w:sz w:val="24"/>
          <w:szCs w:val="24"/>
        </w:rPr>
        <w:t>热词占比较</w:t>
      </w:r>
      <w:proofErr w:type="gramEnd"/>
      <w:r w:rsidRPr="00803E1D">
        <w:rPr>
          <w:rFonts w:hint="eastAsia"/>
          <w:sz w:val="24"/>
          <w:szCs w:val="24"/>
        </w:rPr>
        <w:t>小，分别为</w:t>
      </w:r>
      <w:r w:rsidR="009E6E57" w:rsidRPr="00803E1D">
        <w:rPr>
          <w:rFonts w:hint="eastAsia"/>
          <w:sz w:val="24"/>
          <w:szCs w:val="24"/>
        </w:rPr>
        <w:t>10.48</w:t>
      </w:r>
      <w:r w:rsidRPr="00803E1D">
        <w:rPr>
          <w:rFonts w:hint="eastAsia"/>
          <w:sz w:val="24"/>
          <w:szCs w:val="24"/>
        </w:rPr>
        <w:t>%</w:t>
      </w:r>
      <w:r w:rsidRPr="00803E1D">
        <w:rPr>
          <w:rFonts w:hint="eastAsia"/>
          <w:sz w:val="24"/>
          <w:szCs w:val="24"/>
        </w:rPr>
        <w:t>和</w:t>
      </w:r>
      <w:r w:rsidR="009E6E57" w:rsidRPr="00803E1D">
        <w:rPr>
          <w:rFonts w:hint="eastAsia"/>
          <w:sz w:val="24"/>
          <w:szCs w:val="24"/>
        </w:rPr>
        <w:t>5.11</w:t>
      </w:r>
      <w:r w:rsidRPr="00803E1D">
        <w:rPr>
          <w:rFonts w:hint="eastAsia"/>
          <w:sz w:val="24"/>
          <w:szCs w:val="24"/>
        </w:rPr>
        <w:t>%</w:t>
      </w:r>
      <w:r w:rsidRPr="00803E1D">
        <w:rPr>
          <w:rFonts w:hint="eastAsia"/>
          <w:sz w:val="24"/>
          <w:szCs w:val="24"/>
        </w:rPr>
        <w:t>。交友</w:t>
      </w:r>
      <w:proofErr w:type="gramStart"/>
      <w:r w:rsidRPr="00803E1D">
        <w:rPr>
          <w:rFonts w:hint="eastAsia"/>
          <w:sz w:val="24"/>
          <w:szCs w:val="24"/>
        </w:rPr>
        <w:t>类热词对</w:t>
      </w:r>
      <w:proofErr w:type="gramEnd"/>
      <w:r w:rsidRPr="00803E1D">
        <w:rPr>
          <w:rFonts w:hint="eastAsia"/>
          <w:sz w:val="24"/>
          <w:szCs w:val="24"/>
        </w:rPr>
        <w:t>网上社交的讨论较多，而家庭类</w:t>
      </w:r>
      <w:proofErr w:type="gramStart"/>
      <w:r w:rsidRPr="00803E1D">
        <w:rPr>
          <w:rFonts w:hint="eastAsia"/>
          <w:sz w:val="24"/>
          <w:szCs w:val="24"/>
        </w:rPr>
        <w:t>热搜则</w:t>
      </w:r>
      <w:proofErr w:type="gramEnd"/>
      <w:r w:rsidRPr="00803E1D">
        <w:rPr>
          <w:rFonts w:hint="eastAsia"/>
          <w:sz w:val="24"/>
          <w:szCs w:val="24"/>
        </w:rPr>
        <w:t>主要是对父母的讨论。</w:t>
      </w:r>
    </w:p>
    <w:p w14:paraId="0F426470" w14:textId="77777777" w:rsidR="00C82EE1" w:rsidRDefault="009E6E57" w:rsidP="00C82EE1">
      <w:pPr>
        <w:keepNext/>
        <w:ind w:firstLineChars="200" w:firstLine="420"/>
        <w:jc w:val="right"/>
      </w:pPr>
      <w:r>
        <w:rPr>
          <w:noProof/>
        </w:rPr>
        <w:lastRenderedPageBreak/>
        <w:drawing>
          <wp:inline distT="0" distB="0" distL="0" distR="0" wp14:anchorId="4D30A030" wp14:editId="5D7E414E">
            <wp:extent cx="2266122" cy="1998980"/>
            <wp:effectExtent l="0" t="0" r="1270" b="127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113CF45" w14:textId="77777777" w:rsidR="000E2C57" w:rsidRDefault="00C82EE1" w:rsidP="00C82EE1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热词</w:t>
      </w:r>
      <w:r>
        <w:t>类型</w:t>
      </w:r>
      <w:r>
        <w:rPr>
          <w:rFonts w:hint="eastAsia"/>
        </w:rPr>
        <w:t>占比</w:t>
      </w:r>
    </w:p>
    <w:p w14:paraId="70032E7B" w14:textId="77777777" w:rsidR="00A975CC" w:rsidRPr="00A8390D" w:rsidRDefault="00A975CC" w:rsidP="009E6E57">
      <w:pPr>
        <w:ind w:firstLineChars="200" w:firstLine="482"/>
        <w:rPr>
          <w:b/>
          <w:sz w:val="24"/>
          <w:szCs w:val="24"/>
        </w:rPr>
      </w:pPr>
      <w:r w:rsidRPr="00694181">
        <w:rPr>
          <w:rFonts w:hint="eastAsia"/>
          <w:b/>
          <w:sz w:val="24"/>
          <w:szCs w:val="24"/>
        </w:rPr>
        <w:t>（二）情感倾向上，中立为主，消极</w:t>
      </w:r>
      <w:proofErr w:type="gramStart"/>
      <w:r w:rsidRPr="00694181">
        <w:rPr>
          <w:rFonts w:hint="eastAsia"/>
          <w:b/>
          <w:sz w:val="24"/>
          <w:szCs w:val="24"/>
        </w:rPr>
        <w:t>类热词多</w:t>
      </w:r>
      <w:proofErr w:type="gramEnd"/>
      <w:r w:rsidRPr="00694181">
        <w:rPr>
          <w:rFonts w:hint="eastAsia"/>
          <w:b/>
          <w:sz w:val="24"/>
          <w:szCs w:val="24"/>
        </w:rPr>
        <w:t>是自嘲和调侃。</w:t>
      </w:r>
    </w:p>
    <w:p w14:paraId="451B092A" w14:textId="77777777" w:rsidR="00D71ECC" w:rsidRDefault="00734872" w:rsidP="00A975CC">
      <w:pPr>
        <w:ind w:firstLineChars="200" w:firstLine="480"/>
        <w:rPr>
          <w:sz w:val="24"/>
          <w:szCs w:val="24"/>
        </w:rPr>
      </w:pPr>
      <w:r w:rsidRPr="00A8390D">
        <w:rPr>
          <w:rFonts w:hint="eastAsia"/>
          <w:sz w:val="24"/>
          <w:szCs w:val="24"/>
        </w:rPr>
        <w:t>整体上看，</w:t>
      </w:r>
      <w:proofErr w:type="gramStart"/>
      <w:r w:rsidRPr="00A8390D">
        <w:rPr>
          <w:rFonts w:hint="eastAsia"/>
          <w:sz w:val="24"/>
          <w:szCs w:val="24"/>
        </w:rPr>
        <w:t>热词以</w:t>
      </w:r>
      <w:proofErr w:type="gramEnd"/>
      <w:r w:rsidRPr="00A8390D">
        <w:rPr>
          <w:rFonts w:hint="eastAsia"/>
          <w:sz w:val="24"/>
          <w:szCs w:val="24"/>
        </w:rPr>
        <w:t>中立为主，其中，中立</w:t>
      </w:r>
      <w:proofErr w:type="gramStart"/>
      <w:r w:rsidRPr="00A8390D">
        <w:rPr>
          <w:rFonts w:hint="eastAsia"/>
          <w:sz w:val="24"/>
          <w:szCs w:val="24"/>
        </w:rPr>
        <w:t>的热词占</w:t>
      </w:r>
      <w:proofErr w:type="gramEnd"/>
      <w:r w:rsidRPr="00A8390D">
        <w:rPr>
          <w:rFonts w:hint="eastAsia"/>
          <w:sz w:val="24"/>
          <w:szCs w:val="24"/>
        </w:rPr>
        <w:t>总数的</w:t>
      </w:r>
      <w:r w:rsidRPr="00A8390D">
        <w:rPr>
          <w:rFonts w:hint="eastAsia"/>
          <w:sz w:val="24"/>
          <w:szCs w:val="24"/>
        </w:rPr>
        <w:t>44.89%</w:t>
      </w:r>
      <w:r w:rsidRPr="00A8390D">
        <w:rPr>
          <w:rFonts w:hint="eastAsia"/>
          <w:sz w:val="24"/>
          <w:szCs w:val="24"/>
        </w:rPr>
        <w:t>，</w:t>
      </w:r>
      <w:proofErr w:type="gramStart"/>
      <w:r w:rsidRPr="00A8390D">
        <w:rPr>
          <w:rFonts w:hint="eastAsia"/>
          <w:sz w:val="24"/>
          <w:szCs w:val="24"/>
        </w:rPr>
        <w:t>消极热词占</w:t>
      </w:r>
      <w:proofErr w:type="gramEnd"/>
      <w:r w:rsidRPr="00A8390D">
        <w:rPr>
          <w:sz w:val="24"/>
          <w:szCs w:val="24"/>
        </w:rPr>
        <w:t>31.45</w:t>
      </w:r>
      <w:r w:rsidRPr="00A8390D">
        <w:rPr>
          <w:rFonts w:hint="eastAsia"/>
          <w:sz w:val="24"/>
          <w:szCs w:val="24"/>
        </w:rPr>
        <w:t>%</w:t>
      </w:r>
      <w:r w:rsidRPr="00A8390D">
        <w:rPr>
          <w:rFonts w:hint="eastAsia"/>
          <w:sz w:val="24"/>
          <w:szCs w:val="24"/>
        </w:rPr>
        <w:t>，</w:t>
      </w:r>
      <w:proofErr w:type="gramStart"/>
      <w:r w:rsidRPr="00A8390D">
        <w:rPr>
          <w:rFonts w:hint="eastAsia"/>
          <w:sz w:val="24"/>
          <w:szCs w:val="24"/>
        </w:rPr>
        <w:t>积极热词占</w:t>
      </w:r>
      <w:proofErr w:type="gramEnd"/>
      <w:r w:rsidRPr="00A8390D">
        <w:rPr>
          <w:sz w:val="24"/>
          <w:szCs w:val="24"/>
        </w:rPr>
        <w:t>23.66</w:t>
      </w:r>
      <w:r w:rsidRPr="00A8390D">
        <w:rPr>
          <w:rFonts w:hint="eastAsia"/>
          <w:sz w:val="24"/>
          <w:szCs w:val="24"/>
        </w:rPr>
        <w:t>%</w:t>
      </w:r>
      <w:r w:rsidRPr="00A8390D">
        <w:rPr>
          <w:rFonts w:hint="eastAsia"/>
          <w:sz w:val="24"/>
          <w:szCs w:val="24"/>
        </w:rPr>
        <w:t>。</w:t>
      </w:r>
    </w:p>
    <w:p w14:paraId="393B659A" w14:textId="77777777" w:rsidR="009660F0" w:rsidRPr="009660F0" w:rsidRDefault="00694181" w:rsidP="009660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中立的</w:t>
      </w:r>
      <w:proofErr w:type="gramStart"/>
      <w:r>
        <w:rPr>
          <w:rFonts w:hint="eastAsia"/>
          <w:sz w:val="24"/>
          <w:szCs w:val="24"/>
        </w:rPr>
        <w:t>热词</w:t>
      </w:r>
      <w:r w:rsidR="009660F0" w:rsidRPr="009660F0">
        <w:rPr>
          <w:rFonts w:hint="eastAsia"/>
          <w:sz w:val="24"/>
          <w:szCs w:val="24"/>
        </w:rPr>
        <w:t>集中</w:t>
      </w:r>
      <w:proofErr w:type="gramEnd"/>
      <w:r w:rsidR="009660F0" w:rsidRPr="009660F0">
        <w:rPr>
          <w:rFonts w:hint="eastAsia"/>
          <w:sz w:val="24"/>
          <w:szCs w:val="24"/>
        </w:rPr>
        <w:t>在婚恋和生活小事两类话题上。</w:t>
      </w:r>
      <w:proofErr w:type="gramStart"/>
      <w:r w:rsidR="009660F0" w:rsidRPr="009660F0">
        <w:rPr>
          <w:rFonts w:hint="eastAsia"/>
          <w:sz w:val="24"/>
          <w:szCs w:val="24"/>
        </w:rPr>
        <w:t>热词的</w:t>
      </w:r>
      <w:proofErr w:type="gramEnd"/>
      <w:r w:rsidR="009660F0" w:rsidRPr="009660F0">
        <w:rPr>
          <w:rFonts w:hint="eastAsia"/>
          <w:sz w:val="24"/>
          <w:szCs w:val="24"/>
        </w:rPr>
        <w:t>设置主要有两种方法，一是提出一个问题，让网民参与讨论，例如“</w:t>
      </w:r>
      <w:r w:rsidR="009660F0" w:rsidRPr="009660F0">
        <w:rPr>
          <w:rFonts w:hint="eastAsia"/>
          <w:sz w:val="24"/>
          <w:szCs w:val="24"/>
        </w:rPr>
        <w:t>520</w:t>
      </w:r>
      <w:r w:rsidR="009660F0" w:rsidRPr="009660F0">
        <w:rPr>
          <w:rFonts w:hint="eastAsia"/>
          <w:sz w:val="24"/>
          <w:szCs w:val="24"/>
        </w:rPr>
        <w:t>送什么礼物”、“情侣应该财务独立吗”等。另一种是设置一种情境，让网民发表观点，例如“假如</w:t>
      </w:r>
      <w:r w:rsidR="009660F0" w:rsidRPr="009660F0">
        <w:rPr>
          <w:rFonts w:hint="eastAsia"/>
          <w:sz w:val="24"/>
          <w:szCs w:val="24"/>
        </w:rPr>
        <w:t>18</w:t>
      </w:r>
      <w:r w:rsidR="009660F0" w:rsidRPr="009660F0">
        <w:rPr>
          <w:rFonts w:hint="eastAsia"/>
          <w:sz w:val="24"/>
          <w:szCs w:val="24"/>
        </w:rPr>
        <w:t>岁的你遇到现在的你”、“跟上学时暗恋的男同学联系”、“晚回消息被女友加了免打扰”等。</w:t>
      </w:r>
    </w:p>
    <w:p w14:paraId="36B59A84" w14:textId="77777777" w:rsidR="009660F0" w:rsidRPr="009660F0" w:rsidRDefault="009660F0" w:rsidP="009660F0">
      <w:pPr>
        <w:ind w:firstLineChars="200" w:firstLine="480"/>
        <w:rPr>
          <w:sz w:val="24"/>
          <w:szCs w:val="24"/>
        </w:rPr>
      </w:pPr>
      <w:r w:rsidRPr="009660F0">
        <w:rPr>
          <w:rFonts w:hint="eastAsia"/>
          <w:sz w:val="24"/>
          <w:szCs w:val="24"/>
        </w:rPr>
        <w:t>消极</w:t>
      </w:r>
      <w:proofErr w:type="gramStart"/>
      <w:r w:rsidRPr="009660F0">
        <w:rPr>
          <w:rFonts w:hint="eastAsia"/>
          <w:sz w:val="24"/>
          <w:szCs w:val="24"/>
        </w:rPr>
        <w:t>的热词则</w:t>
      </w:r>
      <w:proofErr w:type="gramEnd"/>
      <w:r w:rsidRPr="009660F0">
        <w:rPr>
          <w:rFonts w:hint="eastAsia"/>
          <w:sz w:val="24"/>
          <w:szCs w:val="24"/>
        </w:rPr>
        <w:t>集中在自身和交友相关的话题上。在自身类话题中，所体现出的消极情绪多是自嘲和调侃，尤其在社交和单身问题上，调侃最多，例如“肥宅不是肥而是一种态度”</w:t>
      </w:r>
      <w:r w:rsidR="00694181">
        <w:rPr>
          <w:rFonts w:hint="eastAsia"/>
          <w:sz w:val="24"/>
          <w:szCs w:val="24"/>
        </w:rPr>
        <w:t>、“柠檬汁单身”等，表达的是一种“我认为这样不好，但我依然如故”</w:t>
      </w:r>
      <w:r w:rsidRPr="009660F0">
        <w:rPr>
          <w:rFonts w:hint="eastAsia"/>
          <w:sz w:val="24"/>
          <w:szCs w:val="24"/>
        </w:rPr>
        <w:t>的想法。而在交友类话题中，所体现出的消极情绪则多是反感和尴尬，例如“最反感的朋友圈人设”、“最反感的搭讪语”等。相较于对待自身相关话题上的调侃，在对待朋友，包括熟人的问题上，表达的是一种“看不惯”的想法，而且，相较于父母、情侣和陌生人，对于朋友熟人表达反感的比例更高。</w:t>
      </w:r>
    </w:p>
    <w:p w14:paraId="6FF57E0F" w14:textId="77777777" w:rsidR="00A975CC" w:rsidRPr="00A8390D" w:rsidRDefault="009660F0" w:rsidP="009660F0">
      <w:pPr>
        <w:ind w:firstLineChars="200" w:firstLine="480"/>
        <w:rPr>
          <w:sz w:val="24"/>
          <w:szCs w:val="24"/>
        </w:rPr>
      </w:pPr>
      <w:r w:rsidRPr="009660F0">
        <w:rPr>
          <w:rFonts w:hint="eastAsia"/>
          <w:sz w:val="24"/>
          <w:szCs w:val="24"/>
        </w:rPr>
        <w:t>与中立的热词类似，积极倾向</w:t>
      </w:r>
      <w:proofErr w:type="gramStart"/>
      <w:r w:rsidRPr="009660F0">
        <w:rPr>
          <w:rFonts w:hint="eastAsia"/>
          <w:sz w:val="24"/>
          <w:szCs w:val="24"/>
        </w:rPr>
        <w:t>的热词也</w:t>
      </w:r>
      <w:proofErr w:type="gramEnd"/>
      <w:r w:rsidRPr="009660F0">
        <w:rPr>
          <w:rFonts w:hint="eastAsia"/>
          <w:sz w:val="24"/>
          <w:szCs w:val="24"/>
        </w:rPr>
        <w:t>集中在婚恋和生活小事两类话题上，但婚恋类的占比更大。在婚恋类</w:t>
      </w:r>
      <w:r w:rsidRPr="009660F0">
        <w:rPr>
          <w:rFonts w:hint="eastAsia"/>
          <w:sz w:val="24"/>
          <w:szCs w:val="24"/>
        </w:rPr>
        <w:lastRenderedPageBreak/>
        <w:t>话题中，所体现出的积极情绪多是恋爱中的喜悦，例如“你和对象的奇妙缘分”、“对象的可爱发言”等。</w:t>
      </w:r>
      <w:proofErr w:type="gramStart"/>
      <w:r w:rsidRPr="009660F0">
        <w:rPr>
          <w:rFonts w:hint="eastAsia"/>
          <w:sz w:val="24"/>
          <w:szCs w:val="24"/>
        </w:rPr>
        <w:t>这类热词大多</w:t>
      </w:r>
      <w:proofErr w:type="gramEnd"/>
      <w:r w:rsidRPr="009660F0">
        <w:rPr>
          <w:rFonts w:hint="eastAsia"/>
          <w:sz w:val="24"/>
          <w:szCs w:val="24"/>
        </w:rPr>
        <w:t>设置一种情境，引发网民回忆恋爱日常。在生活类话题中，积极倾向</w:t>
      </w:r>
      <w:proofErr w:type="gramStart"/>
      <w:r w:rsidRPr="009660F0">
        <w:rPr>
          <w:rFonts w:hint="eastAsia"/>
          <w:sz w:val="24"/>
          <w:szCs w:val="24"/>
        </w:rPr>
        <w:t>的热词多</w:t>
      </w:r>
      <w:proofErr w:type="gramEnd"/>
      <w:r w:rsidRPr="009660F0">
        <w:rPr>
          <w:rFonts w:hint="eastAsia"/>
          <w:sz w:val="24"/>
          <w:szCs w:val="24"/>
        </w:rPr>
        <w:t>是回忆童年的美好，如“小时候最难忘的六一”、“童年玩具大赛”等。</w:t>
      </w:r>
    </w:p>
    <w:p w14:paraId="37F209EC" w14:textId="77777777" w:rsidR="00C82EE1" w:rsidRDefault="00C82EE1" w:rsidP="00C82EE1">
      <w:pPr>
        <w:keepNext/>
        <w:ind w:firstLineChars="200" w:firstLine="420"/>
        <w:jc w:val="left"/>
      </w:pPr>
      <w:r>
        <w:rPr>
          <w:noProof/>
        </w:rPr>
        <w:drawing>
          <wp:inline distT="0" distB="0" distL="0" distR="0" wp14:anchorId="4F9C2E71" wp14:editId="35AE8E7A">
            <wp:extent cx="2501900" cy="278765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7381F8" w14:textId="77777777" w:rsidR="00A975CC" w:rsidRDefault="00C82EE1" w:rsidP="00C82EE1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6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热词情感</w:t>
      </w:r>
      <w:proofErr w:type="gramEnd"/>
      <w:r w:rsidR="00E91792">
        <w:rPr>
          <w:rFonts w:hint="eastAsia"/>
        </w:rPr>
        <w:t>按</w:t>
      </w:r>
      <w:r w:rsidR="00E91792">
        <w:t>内容分类对比</w:t>
      </w:r>
    </w:p>
    <w:p w14:paraId="794DDBC2" w14:textId="77777777" w:rsidR="00A975CC" w:rsidRPr="00A8390D" w:rsidRDefault="00A975CC" w:rsidP="00700684">
      <w:pPr>
        <w:ind w:firstLineChars="200" w:firstLine="482"/>
        <w:rPr>
          <w:b/>
          <w:sz w:val="24"/>
          <w:szCs w:val="24"/>
        </w:rPr>
      </w:pPr>
      <w:r w:rsidRPr="00A8390D">
        <w:rPr>
          <w:rFonts w:hint="eastAsia"/>
          <w:b/>
          <w:sz w:val="24"/>
          <w:szCs w:val="24"/>
        </w:rPr>
        <w:t>（三）</w:t>
      </w:r>
      <w:proofErr w:type="gramStart"/>
      <w:r w:rsidRPr="00A8390D">
        <w:rPr>
          <w:rFonts w:hint="eastAsia"/>
          <w:b/>
          <w:sz w:val="24"/>
          <w:szCs w:val="24"/>
        </w:rPr>
        <w:t>热搜排名</w:t>
      </w:r>
      <w:proofErr w:type="gramEnd"/>
      <w:r w:rsidRPr="00A8390D">
        <w:rPr>
          <w:rFonts w:hint="eastAsia"/>
          <w:b/>
          <w:sz w:val="24"/>
          <w:szCs w:val="24"/>
        </w:rPr>
        <w:t>上，婚恋类话题热度最高，自身类话题多但热度较低，多数词条的热度峰值出现在中午时段。</w:t>
      </w:r>
    </w:p>
    <w:p w14:paraId="3AF4AB6C" w14:textId="77777777" w:rsidR="00A367E5" w:rsidRPr="00A8390D" w:rsidRDefault="00A975CC" w:rsidP="00A975CC">
      <w:pPr>
        <w:ind w:firstLineChars="200" w:firstLine="480"/>
        <w:rPr>
          <w:sz w:val="24"/>
          <w:szCs w:val="24"/>
        </w:rPr>
      </w:pPr>
      <w:r w:rsidRPr="00A8390D">
        <w:rPr>
          <w:rFonts w:hint="eastAsia"/>
          <w:sz w:val="24"/>
          <w:szCs w:val="24"/>
        </w:rPr>
        <w:t>在</w:t>
      </w:r>
      <w:r w:rsidR="0007397B" w:rsidRPr="00A8390D">
        <w:rPr>
          <w:rFonts w:hint="eastAsia"/>
          <w:sz w:val="24"/>
          <w:szCs w:val="24"/>
        </w:rPr>
        <w:t>372</w:t>
      </w:r>
      <w:r w:rsidR="000A11F1" w:rsidRPr="00A8390D">
        <w:rPr>
          <w:rFonts w:hint="eastAsia"/>
          <w:sz w:val="24"/>
          <w:szCs w:val="24"/>
        </w:rPr>
        <w:t>条“情感”类热词</w:t>
      </w:r>
      <w:r w:rsidRPr="00A8390D">
        <w:rPr>
          <w:rFonts w:hint="eastAsia"/>
          <w:sz w:val="24"/>
          <w:szCs w:val="24"/>
        </w:rPr>
        <w:t>中，热度峰值</w:t>
      </w:r>
      <w:proofErr w:type="gramStart"/>
      <w:r w:rsidRPr="00A8390D">
        <w:rPr>
          <w:rFonts w:hint="eastAsia"/>
          <w:sz w:val="24"/>
          <w:szCs w:val="24"/>
        </w:rPr>
        <w:t>进入热搜排行</w:t>
      </w:r>
      <w:proofErr w:type="gramEnd"/>
      <w:r w:rsidRPr="00A8390D">
        <w:rPr>
          <w:rFonts w:hint="eastAsia"/>
          <w:sz w:val="24"/>
          <w:szCs w:val="24"/>
        </w:rPr>
        <w:t>榜前二十的共</w:t>
      </w:r>
      <w:r w:rsidR="000A11F1" w:rsidRPr="00A8390D">
        <w:rPr>
          <w:sz w:val="24"/>
          <w:szCs w:val="24"/>
        </w:rPr>
        <w:t>208</w:t>
      </w:r>
      <w:r w:rsidRPr="00A8390D">
        <w:rPr>
          <w:rFonts w:hint="eastAsia"/>
          <w:sz w:val="24"/>
          <w:szCs w:val="24"/>
        </w:rPr>
        <w:t>个，占总数的</w:t>
      </w:r>
      <w:r w:rsidR="000A11F1" w:rsidRPr="00A8390D">
        <w:rPr>
          <w:sz w:val="24"/>
          <w:szCs w:val="24"/>
        </w:rPr>
        <w:t>55.91</w:t>
      </w:r>
      <w:r w:rsidRPr="00A8390D">
        <w:rPr>
          <w:rFonts w:hint="eastAsia"/>
          <w:sz w:val="24"/>
          <w:szCs w:val="24"/>
        </w:rPr>
        <w:t>%</w:t>
      </w:r>
      <w:r w:rsidRPr="00A8390D">
        <w:rPr>
          <w:rFonts w:hint="eastAsia"/>
          <w:sz w:val="24"/>
          <w:szCs w:val="24"/>
        </w:rPr>
        <w:t>，其中位于</w:t>
      </w:r>
      <w:r w:rsidRPr="00A8390D">
        <w:rPr>
          <w:rFonts w:hint="eastAsia"/>
          <w:sz w:val="24"/>
          <w:szCs w:val="24"/>
        </w:rPr>
        <w:t>18</w:t>
      </w:r>
      <w:r w:rsidRPr="00A8390D">
        <w:rPr>
          <w:rFonts w:hint="eastAsia"/>
          <w:sz w:val="24"/>
          <w:szCs w:val="24"/>
        </w:rPr>
        <w:t>名</w:t>
      </w:r>
      <w:proofErr w:type="gramStart"/>
      <w:r w:rsidRPr="00A8390D">
        <w:rPr>
          <w:rFonts w:hint="eastAsia"/>
          <w:sz w:val="24"/>
          <w:szCs w:val="24"/>
        </w:rPr>
        <w:t>的热搜词条</w:t>
      </w:r>
      <w:proofErr w:type="gramEnd"/>
      <w:r w:rsidRPr="00A8390D">
        <w:rPr>
          <w:rFonts w:hint="eastAsia"/>
          <w:sz w:val="24"/>
          <w:szCs w:val="24"/>
        </w:rPr>
        <w:t>最多，共</w:t>
      </w:r>
      <w:r w:rsidR="000A11F1" w:rsidRPr="00A8390D">
        <w:rPr>
          <w:sz w:val="24"/>
          <w:szCs w:val="24"/>
        </w:rPr>
        <w:t>30</w:t>
      </w:r>
      <w:r w:rsidR="000A11F1" w:rsidRPr="00A8390D">
        <w:rPr>
          <w:rFonts w:hint="eastAsia"/>
          <w:sz w:val="24"/>
          <w:szCs w:val="24"/>
        </w:rPr>
        <w:t>个。这表明，总体来看“情感”类</w:t>
      </w:r>
      <w:proofErr w:type="gramStart"/>
      <w:r w:rsidR="000A11F1" w:rsidRPr="00A8390D">
        <w:rPr>
          <w:rFonts w:hint="eastAsia"/>
          <w:sz w:val="24"/>
          <w:szCs w:val="24"/>
        </w:rPr>
        <w:t>热词</w:t>
      </w:r>
      <w:r w:rsidRPr="00A8390D">
        <w:rPr>
          <w:rFonts w:hint="eastAsia"/>
          <w:sz w:val="24"/>
          <w:szCs w:val="24"/>
        </w:rPr>
        <w:t>获得</w:t>
      </w:r>
      <w:proofErr w:type="gramEnd"/>
      <w:r w:rsidRPr="00A8390D">
        <w:rPr>
          <w:rFonts w:hint="eastAsia"/>
          <w:sz w:val="24"/>
          <w:szCs w:val="24"/>
        </w:rPr>
        <w:t>网民较多关注，但仍有很大的提升空间。时间上，从</w:t>
      </w:r>
      <w:r w:rsidRPr="00A8390D">
        <w:rPr>
          <w:rFonts w:hint="eastAsia"/>
          <w:sz w:val="24"/>
          <w:szCs w:val="24"/>
        </w:rPr>
        <w:t>10</w:t>
      </w:r>
      <w:r w:rsidRPr="00A8390D">
        <w:rPr>
          <w:rFonts w:hint="eastAsia"/>
          <w:sz w:val="24"/>
          <w:szCs w:val="24"/>
        </w:rPr>
        <w:t>时—</w:t>
      </w:r>
      <w:r w:rsidRPr="00A8390D">
        <w:rPr>
          <w:rFonts w:hint="eastAsia"/>
          <w:sz w:val="24"/>
          <w:szCs w:val="24"/>
        </w:rPr>
        <w:t>15</w:t>
      </w:r>
      <w:r w:rsidRPr="00A8390D">
        <w:rPr>
          <w:rFonts w:hint="eastAsia"/>
          <w:sz w:val="24"/>
          <w:szCs w:val="24"/>
        </w:rPr>
        <w:t>时共有</w:t>
      </w:r>
      <w:proofErr w:type="gramStart"/>
      <w:r w:rsidR="00975592" w:rsidRPr="00A8390D">
        <w:rPr>
          <w:sz w:val="24"/>
          <w:szCs w:val="24"/>
        </w:rPr>
        <w:t>177</w:t>
      </w:r>
      <w:r w:rsidRPr="00A8390D">
        <w:rPr>
          <w:rFonts w:hint="eastAsia"/>
          <w:sz w:val="24"/>
          <w:szCs w:val="24"/>
        </w:rPr>
        <w:t>条热搜词条</w:t>
      </w:r>
      <w:proofErr w:type="gramEnd"/>
      <w:r w:rsidRPr="00A8390D">
        <w:rPr>
          <w:rFonts w:hint="eastAsia"/>
          <w:sz w:val="24"/>
          <w:szCs w:val="24"/>
        </w:rPr>
        <w:t>达到其热度峰值，占总数的</w:t>
      </w:r>
      <w:r w:rsidR="00975592" w:rsidRPr="00A8390D">
        <w:rPr>
          <w:sz w:val="24"/>
          <w:szCs w:val="24"/>
        </w:rPr>
        <w:t>47.58</w:t>
      </w:r>
      <w:r w:rsidRPr="00A8390D">
        <w:rPr>
          <w:rFonts w:hint="eastAsia"/>
          <w:sz w:val="24"/>
          <w:szCs w:val="24"/>
        </w:rPr>
        <w:t>%</w:t>
      </w:r>
      <w:r w:rsidRPr="00A8390D">
        <w:rPr>
          <w:rFonts w:hint="eastAsia"/>
          <w:sz w:val="24"/>
          <w:szCs w:val="24"/>
        </w:rPr>
        <w:t>，其中</w:t>
      </w:r>
      <w:r w:rsidRPr="00A8390D">
        <w:rPr>
          <w:rFonts w:hint="eastAsia"/>
          <w:sz w:val="24"/>
          <w:szCs w:val="24"/>
        </w:rPr>
        <w:t>11</w:t>
      </w:r>
      <w:r w:rsidRPr="00A8390D">
        <w:rPr>
          <w:rFonts w:hint="eastAsia"/>
          <w:sz w:val="24"/>
          <w:szCs w:val="24"/>
        </w:rPr>
        <w:t>时达到热度峰值</w:t>
      </w:r>
      <w:proofErr w:type="gramStart"/>
      <w:r w:rsidRPr="00A8390D">
        <w:rPr>
          <w:rFonts w:hint="eastAsia"/>
          <w:sz w:val="24"/>
          <w:szCs w:val="24"/>
        </w:rPr>
        <w:t>的热搜最多</w:t>
      </w:r>
      <w:proofErr w:type="gramEnd"/>
      <w:r w:rsidRPr="00A8390D">
        <w:rPr>
          <w:rFonts w:hint="eastAsia"/>
          <w:sz w:val="24"/>
          <w:szCs w:val="24"/>
        </w:rPr>
        <w:t>，共</w:t>
      </w:r>
      <w:r w:rsidRPr="00A8390D">
        <w:rPr>
          <w:rFonts w:hint="eastAsia"/>
          <w:sz w:val="24"/>
          <w:szCs w:val="24"/>
        </w:rPr>
        <w:t>3</w:t>
      </w:r>
      <w:r w:rsidR="00975592" w:rsidRPr="00A8390D">
        <w:rPr>
          <w:sz w:val="24"/>
          <w:szCs w:val="24"/>
        </w:rPr>
        <w:t>9</w:t>
      </w:r>
      <w:r w:rsidRPr="00A8390D">
        <w:rPr>
          <w:rFonts w:hint="eastAsia"/>
          <w:sz w:val="24"/>
          <w:szCs w:val="24"/>
        </w:rPr>
        <w:t>条。由此可见，网民多利用午餐及午休时间关注“情感”</w:t>
      </w:r>
      <w:proofErr w:type="gramStart"/>
      <w:r w:rsidRPr="00A8390D">
        <w:rPr>
          <w:rFonts w:hint="eastAsia"/>
          <w:sz w:val="24"/>
          <w:szCs w:val="24"/>
        </w:rPr>
        <w:t>类热搜词条</w:t>
      </w:r>
      <w:proofErr w:type="gramEnd"/>
      <w:r w:rsidRPr="00A8390D">
        <w:rPr>
          <w:rFonts w:hint="eastAsia"/>
          <w:sz w:val="24"/>
          <w:szCs w:val="24"/>
        </w:rPr>
        <w:t>，贴近个人生活、主观感受的内容也成为茶余饭后的谈资。内容上，婚恋类话题不仅数量最多，热度也最高。在</w:t>
      </w:r>
      <w:proofErr w:type="gramStart"/>
      <w:r w:rsidRPr="00A8390D">
        <w:rPr>
          <w:rFonts w:hint="eastAsia"/>
          <w:sz w:val="24"/>
          <w:szCs w:val="24"/>
        </w:rPr>
        <w:t>进入热搜排行</w:t>
      </w:r>
      <w:proofErr w:type="gramEnd"/>
      <w:r w:rsidRPr="00A8390D">
        <w:rPr>
          <w:rFonts w:hint="eastAsia"/>
          <w:sz w:val="24"/>
          <w:szCs w:val="24"/>
        </w:rPr>
        <w:t>榜前二十的</w:t>
      </w:r>
      <w:proofErr w:type="gramStart"/>
      <w:r w:rsidRPr="00A8390D">
        <w:rPr>
          <w:rFonts w:hint="eastAsia"/>
          <w:sz w:val="24"/>
          <w:szCs w:val="24"/>
        </w:rPr>
        <w:t>热搜中</w:t>
      </w:r>
      <w:proofErr w:type="gramEnd"/>
      <w:r w:rsidRPr="00A8390D">
        <w:rPr>
          <w:rFonts w:hint="eastAsia"/>
          <w:sz w:val="24"/>
          <w:szCs w:val="24"/>
        </w:rPr>
        <w:t>，婚恋类</w:t>
      </w:r>
      <w:proofErr w:type="gramStart"/>
      <w:r w:rsidRPr="00A8390D">
        <w:rPr>
          <w:rFonts w:hint="eastAsia"/>
          <w:sz w:val="24"/>
          <w:szCs w:val="24"/>
        </w:rPr>
        <w:t>热词共</w:t>
      </w:r>
      <w:proofErr w:type="gramEnd"/>
      <w:r w:rsidR="000A11F1" w:rsidRPr="00A8390D">
        <w:rPr>
          <w:sz w:val="24"/>
          <w:szCs w:val="24"/>
        </w:rPr>
        <w:t>88</w:t>
      </w:r>
      <w:r w:rsidRPr="00A8390D">
        <w:rPr>
          <w:rFonts w:hint="eastAsia"/>
          <w:sz w:val="24"/>
          <w:szCs w:val="24"/>
        </w:rPr>
        <w:t>个，例如“忘不了前任算精神出轨吗”、“情侣分手之前有什么征兆”等均获得大量关注。这表明，网民</w:t>
      </w:r>
      <w:r w:rsidRPr="00A8390D">
        <w:rPr>
          <w:rFonts w:hint="eastAsia"/>
          <w:sz w:val="24"/>
          <w:szCs w:val="24"/>
        </w:rPr>
        <w:lastRenderedPageBreak/>
        <w:t>对婚恋类话题最感兴趣，关注度也最大。与婚恋类词条不同的是，尽管自身类词条数量较多，占总数的</w:t>
      </w:r>
      <w:r w:rsidR="000A11F1" w:rsidRPr="00A8390D">
        <w:rPr>
          <w:sz w:val="24"/>
          <w:szCs w:val="24"/>
        </w:rPr>
        <w:t>18.55</w:t>
      </w:r>
      <w:r w:rsidR="000A11F1" w:rsidRPr="00A8390D">
        <w:rPr>
          <w:rFonts w:hint="eastAsia"/>
          <w:sz w:val="24"/>
          <w:szCs w:val="24"/>
        </w:rPr>
        <w:t>%</w:t>
      </w:r>
      <w:r w:rsidRPr="00A8390D">
        <w:rPr>
          <w:rFonts w:hint="eastAsia"/>
          <w:sz w:val="24"/>
          <w:szCs w:val="24"/>
        </w:rPr>
        <w:t>，但</w:t>
      </w:r>
      <w:proofErr w:type="gramStart"/>
      <w:r w:rsidRPr="00A8390D">
        <w:rPr>
          <w:rFonts w:hint="eastAsia"/>
          <w:sz w:val="24"/>
          <w:szCs w:val="24"/>
        </w:rPr>
        <w:t>在热搜排行</w:t>
      </w:r>
      <w:proofErr w:type="gramEnd"/>
      <w:r w:rsidRPr="00A8390D">
        <w:rPr>
          <w:rFonts w:hint="eastAsia"/>
          <w:sz w:val="24"/>
          <w:szCs w:val="24"/>
        </w:rPr>
        <w:t>榜前二十中，仅有</w:t>
      </w:r>
      <w:r w:rsidR="000A11F1" w:rsidRPr="00A8390D">
        <w:rPr>
          <w:sz w:val="24"/>
          <w:szCs w:val="24"/>
        </w:rPr>
        <w:t>26</w:t>
      </w:r>
      <w:r w:rsidRPr="00A8390D">
        <w:rPr>
          <w:rFonts w:hint="eastAsia"/>
          <w:sz w:val="24"/>
          <w:szCs w:val="24"/>
        </w:rPr>
        <w:t>个词条入选，大部分自身</w:t>
      </w:r>
      <w:proofErr w:type="gramStart"/>
      <w:r w:rsidRPr="00A8390D">
        <w:rPr>
          <w:rFonts w:hint="eastAsia"/>
          <w:sz w:val="24"/>
          <w:szCs w:val="24"/>
        </w:rPr>
        <w:t>类热搜排名</w:t>
      </w:r>
      <w:proofErr w:type="gramEnd"/>
      <w:r w:rsidRPr="00A8390D">
        <w:rPr>
          <w:rFonts w:hint="eastAsia"/>
          <w:sz w:val="24"/>
          <w:szCs w:val="24"/>
        </w:rPr>
        <w:t>在中后部。</w:t>
      </w:r>
    </w:p>
    <w:p w14:paraId="57611125" w14:textId="77777777" w:rsidR="00975592" w:rsidRDefault="00975592" w:rsidP="00975592">
      <w:pPr>
        <w:keepNext/>
        <w:ind w:firstLineChars="200" w:firstLine="420"/>
      </w:pPr>
      <w:r>
        <w:rPr>
          <w:noProof/>
        </w:rPr>
        <w:drawing>
          <wp:inline distT="0" distB="0" distL="0" distR="0" wp14:anchorId="049CA79B" wp14:editId="08D68B27">
            <wp:extent cx="2456953" cy="2004695"/>
            <wp:effectExtent l="0" t="0" r="635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DB9A26" w14:textId="77777777" w:rsidR="00A367E5" w:rsidRDefault="00975592" w:rsidP="00975592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7</w:t>
      </w:r>
      <w:r>
        <w:fldChar w:fldCharType="end"/>
      </w:r>
      <w:r>
        <w:t xml:space="preserve"> </w:t>
      </w:r>
      <w:r w:rsidR="00B73771">
        <w:rPr>
          <w:rFonts w:hint="eastAsia"/>
        </w:rPr>
        <w:t>各时段</w:t>
      </w:r>
      <w:r w:rsidR="00B73771">
        <w:t>热词数</w:t>
      </w:r>
      <w:r w:rsidR="00B73771">
        <w:rPr>
          <w:rFonts w:hint="eastAsia"/>
        </w:rPr>
        <w:t>量</w:t>
      </w:r>
    </w:p>
    <w:p w14:paraId="20B57840" w14:textId="77777777" w:rsidR="00F41C37" w:rsidRDefault="00F41C37" w:rsidP="00F41C37">
      <w:pPr>
        <w:pStyle w:val="2"/>
        <w:numPr>
          <w:ilvl w:val="0"/>
          <w:numId w:val="1"/>
        </w:numPr>
      </w:pPr>
      <w:r w:rsidRPr="00F41C37">
        <w:rPr>
          <w:rFonts w:hint="eastAsia"/>
        </w:rPr>
        <w:t>从“情感”</w:t>
      </w:r>
      <w:proofErr w:type="gramStart"/>
      <w:r w:rsidRPr="00F41C37">
        <w:rPr>
          <w:rFonts w:hint="eastAsia"/>
        </w:rPr>
        <w:t>类热词和</w:t>
      </w:r>
      <w:proofErr w:type="gramEnd"/>
      <w:r w:rsidRPr="00F41C37">
        <w:rPr>
          <w:rFonts w:hint="eastAsia"/>
        </w:rPr>
        <w:t>置</w:t>
      </w:r>
      <w:proofErr w:type="gramStart"/>
      <w:r w:rsidRPr="00F41C37">
        <w:rPr>
          <w:rFonts w:hint="eastAsia"/>
        </w:rPr>
        <w:t>顶微博评论</w:t>
      </w:r>
      <w:proofErr w:type="gramEnd"/>
      <w:r w:rsidRPr="00F41C37">
        <w:rPr>
          <w:rFonts w:hint="eastAsia"/>
        </w:rPr>
        <w:t>看网民的群体形象</w:t>
      </w:r>
    </w:p>
    <w:p w14:paraId="6CD2FDEC" w14:textId="77777777"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结合置</w:t>
      </w:r>
      <w:proofErr w:type="gramStart"/>
      <w:r w:rsidRPr="008F56C3">
        <w:rPr>
          <w:rFonts w:hint="eastAsia"/>
          <w:sz w:val="24"/>
          <w:szCs w:val="24"/>
        </w:rPr>
        <w:t>顶微博评论</w:t>
      </w:r>
      <w:proofErr w:type="gramEnd"/>
      <w:r w:rsidRPr="008F56C3">
        <w:rPr>
          <w:rFonts w:hint="eastAsia"/>
          <w:sz w:val="24"/>
          <w:szCs w:val="24"/>
        </w:rPr>
        <w:t>量、网民评论内容、以及“情感”</w:t>
      </w:r>
      <w:proofErr w:type="gramStart"/>
      <w:r w:rsidRPr="008F56C3">
        <w:rPr>
          <w:rFonts w:hint="eastAsia"/>
          <w:sz w:val="24"/>
          <w:szCs w:val="24"/>
        </w:rPr>
        <w:t>类热词的</w:t>
      </w:r>
      <w:proofErr w:type="gramEnd"/>
      <w:r w:rsidRPr="008F56C3">
        <w:rPr>
          <w:rFonts w:hint="eastAsia"/>
          <w:sz w:val="24"/>
          <w:szCs w:val="24"/>
        </w:rPr>
        <w:t>特点，我们总结了当代</w:t>
      </w:r>
      <w:proofErr w:type="gramStart"/>
      <w:r w:rsidRPr="008F56C3">
        <w:rPr>
          <w:rFonts w:hint="eastAsia"/>
          <w:sz w:val="24"/>
          <w:szCs w:val="24"/>
        </w:rPr>
        <w:t>微博青年</w:t>
      </w:r>
      <w:proofErr w:type="gramEnd"/>
      <w:r w:rsidRPr="008F56C3">
        <w:rPr>
          <w:rFonts w:hint="eastAsia"/>
          <w:sz w:val="24"/>
          <w:szCs w:val="24"/>
        </w:rPr>
        <w:t>的以下形象特征：</w:t>
      </w:r>
    </w:p>
    <w:p w14:paraId="75643C4B" w14:textId="77777777" w:rsidR="00F41C37" w:rsidRPr="008F56C3" w:rsidRDefault="00F41C37" w:rsidP="00F41C37">
      <w:pPr>
        <w:ind w:firstLineChars="200" w:firstLine="482"/>
        <w:rPr>
          <w:b/>
          <w:sz w:val="24"/>
          <w:szCs w:val="24"/>
        </w:rPr>
      </w:pPr>
      <w:r w:rsidRPr="008F56C3">
        <w:rPr>
          <w:rFonts w:hint="eastAsia"/>
          <w:b/>
          <w:sz w:val="24"/>
          <w:szCs w:val="24"/>
        </w:rPr>
        <w:t>（一）恋爱第一，乐于分享日常小事</w:t>
      </w:r>
    </w:p>
    <w:p w14:paraId="216A094D" w14:textId="77777777"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婚恋</w:t>
      </w:r>
      <w:proofErr w:type="gramStart"/>
      <w:r w:rsidRPr="008F56C3">
        <w:rPr>
          <w:rFonts w:hint="eastAsia"/>
          <w:sz w:val="24"/>
          <w:szCs w:val="24"/>
        </w:rPr>
        <w:t>类热词占</w:t>
      </w:r>
      <w:proofErr w:type="gramEnd"/>
      <w:r w:rsidRPr="008F56C3">
        <w:rPr>
          <w:rFonts w:hint="eastAsia"/>
          <w:sz w:val="24"/>
          <w:szCs w:val="24"/>
        </w:rPr>
        <w:t>总数的</w:t>
      </w:r>
      <w:r w:rsidRPr="008F56C3">
        <w:rPr>
          <w:rFonts w:hint="eastAsia"/>
          <w:sz w:val="24"/>
          <w:szCs w:val="24"/>
        </w:rPr>
        <w:t>30.91%</w:t>
      </w:r>
      <w:r w:rsidRPr="008F56C3">
        <w:rPr>
          <w:rFonts w:hint="eastAsia"/>
          <w:sz w:val="24"/>
          <w:szCs w:val="24"/>
        </w:rPr>
        <w:t>，位居第一位，婚恋</w:t>
      </w:r>
      <w:proofErr w:type="gramStart"/>
      <w:r w:rsidRPr="008F56C3">
        <w:rPr>
          <w:rFonts w:hint="eastAsia"/>
          <w:sz w:val="24"/>
          <w:szCs w:val="24"/>
        </w:rPr>
        <w:t>类热词的</w:t>
      </w:r>
      <w:proofErr w:type="gramEnd"/>
      <w:r w:rsidRPr="008F56C3">
        <w:rPr>
          <w:rFonts w:hint="eastAsia"/>
          <w:sz w:val="24"/>
          <w:szCs w:val="24"/>
        </w:rPr>
        <w:t>网民评论总量也高居榜首，占总评论量的</w:t>
      </w:r>
      <w:r w:rsidRPr="008F56C3">
        <w:rPr>
          <w:rFonts w:hint="eastAsia"/>
          <w:sz w:val="24"/>
          <w:szCs w:val="24"/>
        </w:rPr>
        <w:t>35.94%</w:t>
      </w:r>
      <w:r w:rsidRPr="008F56C3">
        <w:rPr>
          <w:rFonts w:hint="eastAsia"/>
          <w:sz w:val="24"/>
          <w:szCs w:val="24"/>
        </w:rPr>
        <w:t>，并且评论量占比</w:t>
      </w:r>
      <w:proofErr w:type="gramStart"/>
      <w:r w:rsidRPr="008F56C3">
        <w:rPr>
          <w:rFonts w:hint="eastAsia"/>
          <w:sz w:val="24"/>
          <w:szCs w:val="24"/>
        </w:rPr>
        <w:t>略高于热词占</w:t>
      </w:r>
      <w:proofErr w:type="gramEnd"/>
      <w:r w:rsidRPr="008F56C3">
        <w:rPr>
          <w:rFonts w:hint="eastAsia"/>
          <w:sz w:val="24"/>
          <w:szCs w:val="24"/>
        </w:rPr>
        <w:t>比。由此可见，与恋爱相关的话题不止是网民关注的重点，也最能激发网民的倾诉欲。在婚恋类热词中，</w:t>
      </w:r>
      <w:proofErr w:type="gramStart"/>
      <w:r w:rsidRPr="008F56C3">
        <w:rPr>
          <w:rFonts w:hint="eastAsia"/>
          <w:sz w:val="24"/>
          <w:szCs w:val="24"/>
        </w:rPr>
        <w:t>单条微博评论</w:t>
      </w:r>
      <w:proofErr w:type="gramEnd"/>
      <w:r w:rsidRPr="008F56C3">
        <w:rPr>
          <w:rFonts w:hint="eastAsia"/>
          <w:sz w:val="24"/>
          <w:szCs w:val="24"/>
        </w:rPr>
        <w:t>量最高的是热词“男朋友织的包包”，评论中网民们纷纷晒出自己男朋友织的包，或者</w:t>
      </w:r>
      <w:r w:rsidRPr="008F56C3">
        <w:rPr>
          <w:rFonts w:hint="eastAsia"/>
          <w:sz w:val="24"/>
          <w:szCs w:val="24"/>
        </w:rPr>
        <w:t>@</w:t>
      </w:r>
      <w:r w:rsidRPr="008F56C3">
        <w:rPr>
          <w:rFonts w:hint="eastAsia"/>
          <w:sz w:val="24"/>
          <w:szCs w:val="24"/>
        </w:rPr>
        <w:t>自己的男友</w:t>
      </w:r>
      <w:r w:rsidRPr="008F56C3">
        <w:rPr>
          <w:rStyle w:val="a5"/>
          <w:sz w:val="24"/>
          <w:szCs w:val="24"/>
        </w:rPr>
        <w:footnoteReference w:id="1"/>
      </w:r>
      <w:r w:rsidRPr="008F56C3">
        <w:rPr>
          <w:rFonts w:hint="eastAsia"/>
          <w:sz w:val="24"/>
          <w:szCs w:val="24"/>
        </w:rPr>
        <w:t>。在涉及恋爱相关的话题时，网民愿意积极参与</w:t>
      </w:r>
      <w:r w:rsidRPr="008F56C3">
        <w:rPr>
          <w:rFonts w:hint="eastAsia"/>
          <w:sz w:val="24"/>
          <w:szCs w:val="24"/>
        </w:rPr>
        <w:lastRenderedPageBreak/>
        <w:t>讨论，但</w:t>
      </w:r>
      <w:proofErr w:type="gramStart"/>
      <w:r w:rsidRPr="008F56C3">
        <w:rPr>
          <w:rFonts w:hint="eastAsia"/>
          <w:sz w:val="24"/>
          <w:szCs w:val="24"/>
        </w:rPr>
        <w:t>该类热词的</w:t>
      </w:r>
      <w:proofErr w:type="gramEnd"/>
      <w:r w:rsidRPr="008F56C3">
        <w:rPr>
          <w:rFonts w:hint="eastAsia"/>
          <w:sz w:val="24"/>
          <w:szCs w:val="24"/>
        </w:rPr>
        <w:t>评论内容较为同质化，主要是分享自己的恋爱日常，例如两人的合照、聊天记录等。同时，青年网民通过</w:t>
      </w:r>
      <w:r w:rsidRPr="008F56C3">
        <w:rPr>
          <w:rFonts w:hint="eastAsia"/>
          <w:sz w:val="24"/>
          <w:szCs w:val="24"/>
        </w:rPr>
        <w:t>@</w:t>
      </w:r>
      <w:r w:rsidRPr="008F56C3">
        <w:rPr>
          <w:rFonts w:hint="eastAsia"/>
          <w:sz w:val="24"/>
          <w:szCs w:val="24"/>
        </w:rPr>
        <w:t>功能，在热门</w:t>
      </w:r>
      <w:proofErr w:type="gramStart"/>
      <w:r w:rsidRPr="008F56C3">
        <w:rPr>
          <w:rFonts w:hint="eastAsia"/>
          <w:sz w:val="24"/>
          <w:szCs w:val="24"/>
        </w:rPr>
        <w:t>微博下</w:t>
      </w:r>
      <w:proofErr w:type="gramEnd"/>
      <w:r w:rsidRPr="008F56C3">
        <w:rPr>
          <w:rFonts w:hint="eastAsia"/>
          <w:sz w:val="24"/>
          <w:szCs w:val="24"/>
        </w:rPr>
        <w:t>与自己的女朋友</w:t>
      </w:r>
      <w:r w:rsidRPr="008F56C3">
        <w:rPr>
          <w:rFonts w:hint="eastAsia"/>
          <w:sz w:val="24"/>
          <w:szCs w:val="24"/>
        </w:rPr>
        <w:t>/</w:t>
      </w:r>
      <w:r w:rsidRPr="008F56C3">
        <w:rPr>
          <w:rFonts w:hint="eastAsia"/>
          <w:sz w:val="24"/>
          <w:szCs w:val="24"/>
        </w:rPr>
        <w:t>男朋友互动，共同参与话题讨论。在陌生人为主</w:t>
      </w:r>
      <w:proofErr w:type="gramStart"/>
      <w:r w:rsidRPr="008F56C3">
        <w:rPr>
          <w:rFonts w:hint="eastAsia"/>
          <w:sz w:val="24"/>
          <w:szCs w:val="24"/>
        </w:rPr>
        <w:t>的微博平台</w:t>
      </w:r>
      <w:proofErr w:type="gramEnd"/>
      <w:r w:rsidRPr="008F56C3">
        <w:rPr>
          <w:rFonts w:hint="eastAsia"/>
          <w:sz w:val="24"/>
          <w:szCs w:val="24"/>
        </w:rPr>
        <w:t>上，网民不需要考虑太多形象管理的问题，因此在博</w:t>
      </w:r>
      <w:proofErr w:type="gramStart"/>
      <w:r w:rsidRPr="008F56C3">
        <w:rPr>
          <w:rFonts w:hint="eastAsia"/>
          <w:sz w:val="24"/>
          <w:szCs w:val="24"/>
        </w:rPr>
        <w:t>主微博下</w:t>
      </w:r>
      <w:proofErr w:type="gramEnd"/>
      <w:r w:rsidRPr="008F56C3">
        <w:rPr>
          <w:rFonts w:hint="eastAsia"/>
          <w:sz w:val="24"/>
          <w:szCs w:val="24"/>
        </w:rPr>
        <w:t>的评论更加大胆、直接。</w:t>
      </w:r>
    </w:p>
    <w:p w14:paraId="7BF392C8" w14:textId="77777777"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生活小事</w:t>
      </w:r>
      <w:proofErr w:type="gramStart"/>
      <w:r w:rsidRPr="008F56C3">
        <w:rPr>
          <w:rFonts w:hint="eastAsia"/>
          <w:sz w:val="24"/>
          <w:szCs w:val="24"/>
        </w:rPr>
        <w:t>类热词占</w:t>
      </w:r>
      <w:proofErr w:type="gramEnd"/>
      <w:r w:rsidRPr="008F56C3">
        <w:rPr>
          <w:rFonts w:hint="eastAsia"/>
          <w:sz w:val="24"/>
          <w:szCs w:val="24"/>
        </w:rPr>
        <w:t>总数的</w:t>
      </w:r>
      <w:r w:rsidR="00C37821" w:rsidRPr="008F56C3">
        <w:rPr>
          <w:sz w:val="24"/>
          <w:szCs w:val="24"/>
        </w:rPr>
        <w:t>22.85</w:t>
      </w:r>
      <w:r w:rsidR="00C37821" w:rsidRPr="008F56C3">
        <w:rPr>
          <w:rFonts w:hint="eastAsia"/>
          <w:sz w:val="24"/>
          <w:szCs w:val="24"/>
        </w:rPr>
        <w:t>%</w:t>
      </w:r>
      <w:r w:rsidRPr="008F56C3">
        <w:rPr>
          <w:rFonts w:hint="eastAsia"/>
          <w:sz w:val="24"/>
          <w:szCs w:val="24"/>
        </w:rPr>
        <w:t>，其评论量占比</w:t>
      </w:r>
      <w:r w:rsidR="00082AE2" w:rsidRPr="008F56C3">
        <w:rPr>
          <w:rFonts w:hint="eastAsia"/>
          <w:sz w:val="24"/>
          <w:szCs w:val="24"/>
        </w:rPr>
        <w:t>27.46</w:t>
      </w:r>
      <w:r w:rsidRPr="008F56C3">
        <w:rPr>
          <w:rFonts w:hint="eastAsia"/>
          <w:sz w:val="24"/>
          <w:szCs w:val="24"/>
        </w:rPr>
        <w:t>%</w:t>
      </w:r>
      <w:r w:rsidRPr="008F56C3">
        <w:rPr>
          <w:rFonts w:hint="eastAsia"/>
          <w:sz w:val="24"/>
          <w:szCs w:val="24"/>
        </w:rPr>
        <w:t>，评论量占比</w:t>
      </w:r>
      <w:proofErr w:type="gramStart"/>
      <w:r w:rsidRPr="008F56C3">
        <w:rPr>
          <w:rFonts w:hint="eastAsia"/>
          <w:sz w:val="24"/>
          <w:szCs w:val="24"/>
        </w:rPr>
        <w:t>略高于热词占</w:t>
      </w:r>
      <w:proofErr w:type="gramEnd"/>
      <w:r w:rsidRPr="008F56C3">
        <w:rPr>
          <w:rFonts w:hint="eastAsia"/>
          <w:sz w:val="24"/>
          <w:szCs w:val="24"/>
        </w:rPr>
        <w:t>比。生活小事</w:t>
      </w:r>
      <w:proofErr w:type="gramStart"/>
      <w:r w:rsidRPr="008F56C3">
        <w:rPr>
          <w:rFonts w:hint="eastAsia"/>
          <w:sz w:val="24"/>
          <w:szCs w:val="24"/>
        </w:rPr>
        <w:t>类热词所</w:t>
      </w:r>
      <w:proofErr w:type="gramEnd"/>
      <w:r w:rsidRPr="008F56C3">
        <w:rPr>
          <w:rFonts w:hint="eastAsia"/>
          <w:sz w:val="24"/>
          <w:szCs w:val="24"/>
        </w:rPr>
        <w:t>谈论的内容非常分散，“输入法会暴露一个人的颜值”、“最想被翻拍成电视剧的小说”、“素颜最能打的明星”占据评论量前三名。青年网民对这些话题讨论热烈，如“输入法会暴露一个人的颜值”，指的是用手机输入“我长得”，然后运用输入法的联想功能，一直选择第一个字直到结束。网民们纷纷晒出自己的试验结果，并评价他人所展示的结果。生活小事类热词话题分散，网民评论多样，乐于分享身边的小事，对于他人所分享的内容，愿意参与讨论。</w:t>
      </w:r>
    </w:p>
    <w:p w14:paraId="4A52EB41" w14:textId="77777777" w:rsidR="00F41C37" w:rsidRPr="008F56C3" w:rsidRDefault="00F41C37" w:rsidP="00082AE2">
      <w:pPr>
        <w:ind w:firstLineChars="200" w:firstLine="482"/>
        <w:rPr>
          <w:b/>
          <w:sz w:val="24"/>
          <w:szCs w:val="24"/>
        </w:rPr>
      </w:pPr>
      <w:r w:rsidRPr="008F56C3">
        <w:rPr>
          <w:rFonts w:hint="eastAsia"/>
          <w:b/>
          <w:sz w:val="24"/>
          <w:szCs w:val="24"/>
        </w:rPr>
        <w:t>（二）矛盾的个体，害怕孤独又恐惧社交</w:t>
      </w:r>
    </w:p>
    <w:p w14:paraId="6A180C54" w14:textId="77777777"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自身</w:t>
      </w:r>
      <w:proofErr w:type="gramStart"/>
      <w:r w:rsidRPr="008F56C3">
        <w:rPr>
          <w:rFonts w:hint="eastAsia"/>
          <w:sz w:val="24"/>
          <w:szCs w:val="24"/>
        </w:rPr>
        <w:t>类热词占</w:t>
      </w:r>
      <w:proofErr w:type="gramEnd"/>
      <w:r w:rsidRPr="008F56C3">
        <w:rPr>
          <w:rFonts w:hint="eastAsia"/>
          <w:sz w:val="24"/>
          <w:szCs w:val="24"/>
        </w:rPr>
        <w:t>总量的</w:t>
      </w:r>
      <w:r w:rsidR="009706F6" w:rsidRPr="008F56C3">
        <w:rPr>
          <w:sz w:val="24"/>
          <w:szCs w:val="24"/>
        </w:rPr>
        <w:t>18.55</w:t>
      </w:r>
      <w:r w:rsidR="009706F6" w:rsidRPr="008F56C3">
        <w:rPr>
          <w:rFonts w:hint="eastAsia"/>
          <w:sz w:val="24"/>
          <w:szCs w:val="24"/>
        </w:rPr>
        <w:t>%</w:t>
      </w:r>
      <w:r w:rsidRPr="008F56C3">
        <w:rPr>
          <w:rFonts w:hint="eastAsia"/>
          <w:sz w:val="24"/>
          <w:szCs w:val="24"/>
        </w:rPr>
        <w:t>，但自身</w:t>
      </w:r>
      <w:proofErr w:type="gramStart"/>
      <w:r w:rsidRPr="008F56C3">
        <w:rPr>
          <w:rFonts w:hint="eastAsia"/>
          <w:sz w:val="24"/>
          <w:szCs w:val="24"/>
        </w:rPr>
        <w:t>类热词置</w:t>
      </w:r>
      <w:proofErr w:type="gramEnd"/>
      <w:r w:rsidRPr="008F56C3">
        <w:rPr>
          <w:rFonts w:hint="eastAsia"/>
          <w:sz w:val="24"/>
          <w:szCs w:val="24"/>
        </w:rPr>
        <w:t>顶</w:t>
      </w:r>
      <w:proofErr w:type="gramStart"/>
      <w:r w:rsidRPr="008F56C3">
        <w:rPr>
          <w:rFonts w:hint="eastAsia"/>
          <w:sz w:val="24"/>
          <w:szCs w:val="24"/>
        </w:rPr>
        <w:t>微博下</w:t>
      </w:r>
      <w:proofErr w:type="gramEnd"/>
      <w:r w:rsidRPr="008F56C3">
        <w:rPr>
          <w:rFonts w:hint="eastAsia"/>
          <w:sz w:val="24"/>
          <w:szCs w:val="24"/>
        </w:rPr>
        <w:t>网民的评论量仅占</w:t>
      </w:r>
      <w:r w:rsidR="009706F6" w:rsidRPr="008F56C3">
        <w:rPr>
          <w:sz w:val="24"/>
          <w:szCs w:val="24"/>
        </w:rPr>
        <w:t>11.21</w:t>
      </w:r>
      <w:r w:rsidRPr="008F56C3">
        <w:rPr>
          <w:rFonts w:hint="eastAsia"/>
          <w:sz w:val="24"/>
          <w:szCs w:val="24"/>
        </w:rPr>
        <w:t>%</w:t>
      </w:r>
      <w:r w:rsidRPr="008F56C3">
        <w:rPr>
          <w:rFonts w:hint="eastAsia"/>
          <w:sz w:val="24"/>
          <w:szCs w:val="24"/>
        </w:rPr>
        <w:t>。自身类话题虽然数量多，但热度却并不高，网民也并没有像分享恋爱经历或者生活小事一样，对此类话题有较强的倾诉欲。但在评论内容上，自身类话题相关的网民评论</w:t>
      </w:r>
      <w:proofErr w:type="gramStart"/>
      <w:r w:rsidRPr="008F56C3">
        <w:rPr>
          <w:rFonts w:hint="eastAsia"/>
          <w:sz w:val="24"/>
          <w:szCs w:val="24"/>
        </w:rPr>
        <w:t>却特征</w:t>
      </w:r>
      <w:proofErr w:type="gramEnd"/>
      <w:r w:rsidRPr="008F56C3">
        <w:rPr>
          <w:rFonts w:hint="eastAsia"/>
          <w:sz w:val="24"/>
          <w:szCs w:val="24"/>
        </w:rPr>
        <w:t>鲜明。自身</w:t>
      </w:r>
      <w:proofErr w:type="gramStart"/>
      <w:r w:rsidRPr="008F56C3">
        <w:rPr>
          <w:rFonts w:hint="eastAsia"/>
          <w:sz w:val="24"/>
          <w:szCs w:val="24"/>
        </w:rPr>
        <w:t>类热词所</w:t>
      </w:r>
      <w:proofErr w:type="gramEnd"/>
      <w:r w:rsidRPr="008F56C3">
        <w:rPr>
          <w:rFonts w:hint="eastAsia"/>
          <w:sz w:val="24"/>
          <w:szCs w:val="24"/>
        </w:rPr>
        <w:t>谈论的话题最为集中，主要是对社交的恐惧和对单身的调侃。本文选取了</w:t>
      </w:r>
      <w:r w:rsidRPr="008F56C3">
        <w:rPr>
          <w:rFonts w:hint="eastAsia"/>
          <w:sz w:val="24"/>
          <w:szCs w:val="24"/>
        </w:rPr>
        <w:t>7</w:t>
      </w:r>
      <w:r w:rsidRPr="008F56C3">
        <w:rPr>
          <w:rFonts w:hint="eastAsia"/>
          <w:sz w:val="24"/>
          <w:szCs w:val="24"/>
        </w:rPr>
        <w:t>个社交相关</w:t>
      </w:r>
      <w:proofErr w:type="gramStart"/>
      <w:r w:rsidRPr="008F56C3">
        <w:rPr>
          <w:rFonts w:hint="eastAsia"/>
          <w:sz w:val="24"/>
          <w:szCs w:val="24"/>
        </w:rPr>
        <w:t>的热词和</w:t>
      </w:r>
      <w:proofErr w:type="gramEnd"/>
      <w:r w:rsidRPr="008F56C3">
        <w:rPr>
          <w:rFonts w:hint="eastAsia"/>
          <w:sz w:val="24"/>
          <w:szCs w:val="24"/>
        </w:rPr>
        <w:t>7</w:t>
      </w:r>
      <w:r w:rsidRPr="008F56C3">
        <w:rPr>
          <w:rFonts w:hint="eastAsia"/>
          <w:sz w:val="24"/>
          <w:szCs w:val="24"/>
        </w:rPr>
        <w:t>个单身相关的热词，</w:t>
      </w:r>
      <w:r w:rsidR="00343E65">
        <w:rPr>
          <w:rFonts w:hint="eastAsia"/>
          <w:sz w:val="24"/>
          <w:szCs w:val="24"/>
        </w:rPr>
        <w:t>见</w:t>
      </w:r>
      <w:r w:rsidR="00343E65">
        <w:rPr>
          <w:sz w:val="24"/>
          <w:szCs w:val="24"/>
        </w:rPr>
        <w:t>图表</w:t>
      </w:r>
      <w:r w:rsidR="00343E65">
        <w:rPr>
          <w:rFonts w:hint="eastAsia"/>
          <w:sz w:val="24"/>
          <w:szCs w:val="24"/>
        </w:rPr>
        <w:t>8</w:t>
      </w:r>
      <w:r w:rsidR="00343E65">
        <w:rPr>
          <w:rFonts w:hint="eastAsia"/>
          <w:sz w:val="24"/>
          <w:szCs w:val="24"/>
        </w:rPr>
        <w:t>，</w:t>
      </w:r>
      <w:proofErr w:type="gramStart"/>
      <w:r w:rsidRPr="008F56C3">
        <w:rPr>
          <w:rFonts w:hint="eastAsia"/>
          <w:sz w:val="24"/>
          <w:szCs w:val="24"/>
        </w:rPr>
        <w:t>然后爬取了这些热词下</w:t>
      </w:r>
      <w:proofErr w:type="gramEnd"/>
      <w:r w:rsidRPr="008F56C3">
        <w:rPr>
          <w:rFonts w:hint="eastAsia"/>
          <w:sz w:val="24"/>
          <w:szCs w:val="24"/>
        </w:rPr>
        <w:t>的置</w:t>
      </w:r>
      <w:proofErr w:type="gramStart"/>
      <w:r w:rsidRPr="008F56C3">
        <w:rPr>
          <w:rFonts w:hint="eastAsia"/>
          <w:sz w:val="24"/>
          <w:szCs w:val="24"/>
        </w:rPr>
        <w:t>顶微博网民</w:t>
      </w:r>
      <w:proofErr w:type="gramEnd"/>
      <w:r w:rsidRPr="008F56C3">
        <w:rPr>
          <w:rFonts w:hint="eastAsia"/>
          <w:sz w:val="24"/>
          <w:szCs w:val="24"/>
        </w:rPr>
        <w:t>评论，制成词云，见图</w:t>
      </w:r>
      <w:r w:rsidR="0087235C" w:rsidRPr="008F56C3">
        <w:rPr>
          <w:rFonts w:hint="eastAsia"/>
          <w:sz w:val="24"/>
          <w:szCs w:val="24"/>
        </w:rPr>
        <w:t>表</w:t>
      </w:r>
      <w:r w:rsidR="00343E65">
        <w:rPr>
          <w:rFonts w:hint="eastAsia"/>
          <w:sz w:val="24"/>
          <w:szCs w:val="24"/>
        </w:rPr>
        <w:t>9</w:t>
      </w:r>
      <w:r w:rsidR="009706F6" w:rsidRPr="008F56C3">
        <w:rPr>
          <w:rFonts w:hint="eastAsia"/>
          <w:sz w:val="24"/>
          <w:szCs w:val="24"/>
        </w:rPr>
        <w:t>和</w:t>
      </w:r>
      <w:r w:rsidR="009706F6" w:rsidRPr="008F56C3">
        <w:rPr>
          <w:sz w:val="24"/>
          <w:szCs w:val="24"/>
        </w:rPr>
        <w:t>图</w:t>
      </w:r>
      <w:r w:rsidR="0087235C" w:rsidRPr="008F56C3">
        <w:rPr>
          <w:rFonts w:hint="eastAsia"/>
          <w:sz w:val="24"/>
          <w:szCs w:val="24"/>
        </w:rPr>
        <w:t>表</w:t>
      </w:r>
      <w:r w:rsidR="00343E65">
        <w:rPr>
          <w:rFonts w:hint="eastAsia"/>
          <w:sz w:val="24"/>
          <w:szCs w:val="24"/>
        </w:rPr>
        <w:t>10</w:t>
      </w:r>
      <w:r w:rsidRPr="008F56C3">
        <w:rPr>
          <w:rFonts w:hint="eastAsia"/>
          <w:sz w:val="24"/>
          <w:szCs w:val="24"/>
        </w:rPr>
        <w:t>。通过评论，更能真实多样地反映网民的想法。</w:t>
      </w:r>
    </w:p>
    <w:tbl>
      <w:tblPr>
        <w:tblW w:w="3160" w:type="dxa"/>
        <w:jc w:val="center"/>
        <w:tblLook w:val="04A0" w:firstRow="1" w:lastRow="0" w:firstColumn="1" w:lastColumn="0" w:noHBand="0" w:noVBand="1"/>
      </w:tblPr>
      <w:tblGrid>
        <w:gridCol w:w="1080"/>
        <w:gridCol w:w="2080"/>
      </w:tblGrid>
      <w:tr w:rsidR="00343E65" w:rsidRPr="00343E65" w14:paraId="75D72712" w14:textId="77777777" w:rsidTr="00343E6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EC0D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7A07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343E6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热词</w:t>
            </w:r>
            <w:proofErr w:type="gramEnd"/>
          </w:p>
        </w:tc>
      </w:tr>
      <w:tr w:rsidR="00343E65" w:rsidRPr="00343E65" w14:paraId="5E5A668B" w14:textId="77777777" w:rsidTr="00343E65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D725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社交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9F27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被迫式社交</w:t>
            </w:r>
          </w:p>
        </w:tc>
      </w:tr>
      <w:tr w:rsidR="00343E65" w:rsidRPr="00343E65" w14:paraId="65789D81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CD85C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108B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蹦</w:t>
            </w:r>
            <w:proofErr w:type="gramStart"/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迪</w:t>
            </w:r>
            <w:proofErr w:type="gramEnd"/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式社交</w:t>
            </w:r>
          </w:p>
        </w:tc>
      </w:tr>
      <w:tr w:rsidR="00343E65" w:rsidRPr="00343E65" w14:paraId="791F37A1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F451D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4EEA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单机式社交</w:t>
            </w:r>
          </w:p>
        </w:tc>
      </w:tr>
      <w:tr w:rsidR="00343E65" w:rsidRPr="00343E65" w14:paraId="27A65EC5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60669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CBC7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潜意识型社交</w:t>
            </w:r>
          </w:p>
        </w:tc>
      </w:tr>
      <w:tr w:rsidR="00343E65" w:rsidRPr="00343E65" w14:paraId="64F631CE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E7E5D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849C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我每天的社交状态</w:t>
            </w:r>
          </w:p>
        </w:tc>
      </w:tr>
      <w:tr w:rsidR="00343E65" w:rsidRPr="00343E65" w14:paraId="2E694515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1A392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FBEC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无效型社交</w:t>
            </w:r>
          </w:p>
        </w:tc>
      </w:tr>
      <w:tr w:rsidR="00343E65" w:rsidRPr="00343E65" w14:paraId="434809D6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8C00E3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B82A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自闭式社交</w:t>
            </w:r>
          </w:p>
        </w:tc>
      </w:tr>
      <w:tr w:rsidR="00343E65" w:rsidRPr="00343E65" w14:paraId="4ADF6173" w14:textId="77777777" w:rsidTr="00343E65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23D8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单身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EBC9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被动式单身</w:t>
            </w:r>
          </w:p>
        </w:tc>
      </w:tr>
      <w:tr w:rsidR="00343E65" w:rsidRPr="00343E65" w14:paraId="29A9ECEE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AA5409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E69C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单身的八大好处</w:t>
            </w:r>
          </w:p>
        </w:tc>
      </w:tr>
      <w:tr w:rsidR="00343E65" w:rsidRPr="00343E65" w14:paraId="64442A98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31C7B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9976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单身而且毫无暧昧对象</w:t>
            </w:r>
          </w:p>
        </w:tc>
      </w:tr>
      <w:tr w:rsidR="00343E65" w:rsidRPr="00343E65" w14:paraId="322C1B03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2E42F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A62F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柠檬汁单身</w:t>
            </w:r>
          </w:p>
        </w:tc>
      </w:tr>
      <w:tr w:rsidR="00343E65" w:rsidRPr="00343E65" w14:paraId="2B97197D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515EF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557C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隐形式单身人口</w:t>
            </w:r>
          </w:p>
        </w:tc>
      </w:tr>
      <w:tr w:rsidR="00343E65" w:rsidRPr="00343E65" w14:paraId="09F1EC04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9A707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9BFD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自卑式单身</w:t>
            </w:r>
          </w:p>
        </w:tc>
      </w:tr>
      <w:tr w:rsidR="00343E65" w:rsidRPr="00343E65" w14:paraId="71AFA084" w14:textId="77777777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80449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2C26" w14:textId="77777777"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自闭式单身</w:t>
            </w:r>
          </w:p>
        </w:tc>
      </w:tr>
    </w:tbl>
    <w:p w14:paraId="79ADEBAD" w14:textId="77777777" w:rsidR="005A1D27" w:rsidRPr="008F56C3" w:rsidRDefault="00343E65" w:rsidP="00343E65">
      <w:pPr>
        <w:pStyle w:val="a3"/>
        <w:jc w:val="center"/>
        <w:rPr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社交</w:t>
      </w:r>
      <w:proofErr w:type="gramStart"/>
      <w:r>
        <w:rPr>
          <w:rFonts w:hint="eastAsia"/>
        </w:rPr>
        <w:t>相关</w:t>
      </w:r>
      <w:r w:rsidRPr="00343E65">
        <w:rPr>
          <w:rFonts w:hint="eastAsia"/>
        </w:rPr>
        <w:t>热词和</w:t>
      </w:r>
      <w:proofErr w:type="gramEnd"/>
      <w:r>
        <w:rPr>
          <w:rFonts w:hint="eastAsia"/>
        </w:rPr>
        <w:t>单身相关</w:t>
      </w:r>
      <w:r w:rsidRPr="00343E65">
        <w:rPr>
          <w:rFonts w:hint="eastAsia"/>
        </w:rPr>
        <w:t>热词</w:t>
      </w:r>
    </w:p>
    <w:p w14:paraId="20373247" w14:textId="77777777" w:rsidR="00F41C37" w:rsidRDefault="00F41C37" w:rsidP="00F41C37">
      <w:pPr>
        <w:ind w:firstLineChars="200" w:firstLine="480"/>
      </w:pPr>
      <w:r w:rsidRPr="008F56C3">
        <w:rPr>
          <w:rFonts w:hint="eastAsia"/>
          <w:sz w:val="24"/>
          <w:szCs w:val="24"/>
        </w:rPr>
        <w:t>在匿名的讨论区，人们普遍愿意降低心理防线，畅所欲言，放弃日常生活中的形象管理并展示真实的自我。很多在真实生活中不便表达的想法，借由社交媒体以匿名的方式展现出来。通过词云发现，在谈及社交话题时，“被迫”、“害怕”、“孤独”等词是出现较多的词汇</w:t>
      </w:r>
      <w:r w:rsidR="005A1D27" w:rsidRPr="008F56C3">
        <w:rPr>
          <w:rFonts w:hint="eastAsia"/>
          <w:sz w:val="24"/>
          <w:szCs w:val="24"/>
        </w:rPr>
        <w:t>，见图表</w:t>
      </w:r>
      <w:r w:rsidR="00343E65">
        <w:rPr>
          <w:rFonts w:hint="eastAsia"/>
          <w:sz w:val="24"/>
          <w:szCs w:val="24"/>
        </w:rPr>
        <w:t>9</w:t>
      </w:r>
      <w:r w:rsidR="005A1D27" w:rsidRPr="008F56C3">
        <w:rPr>
          <w:rFonts w:hint="eastAsia"/>
          <w:sz w:val="24"/>
          <w:szCs w:val="24"/>
        </w:rPr>
        <w:t>。</w:t>
      </w:r>
      <w:r w:rsidRPr="008F56C3">
        <w:rPr>
          <w:rFonts w:hint="eastAsia"/>
          <w:sz w:val="24"/>
          <w:szCs w:val="24"/>
        </w:rPr>
        <w:t>例如有网民表示，“一个人的时候希望有人陪，有人陪的时候希望一个人，跟别人没有太多话说，不论在什么地方和谁在一起，都会感觉孤独”。一方面，人们内心排斥被迫参与社交活动，希望摆脱不必要的社交，另一方面，又感到内心孤独，难以在现实生活中找到可以倾诉的对象。不少网民认为自己有社交恐惧症，畏惧现实中的交往，这种逃避和畏惧反对来也加剧了自身的孤独感，从而减少了对生活的热情。</w:t>
      </w:r>
    </w:p>
    <w:p w14:paraId="00908CF6" w14:textId="77777777" w:rsidR="005A1D27" w:rsidRDefault="005A1D27" w:rsidP="005A1D27">
      <w:pPr>
        <w:keepNext/>
        <w:ind w:firstLineChars="200" w:firstLine="420"/>
      </w:pPr>
      <w:r>
        <w:rPr>
          <w:noProof/>
        </w:rPr>
        <w:drawing>
          <wp:inline distT="0" distB="0" distL="0" distR="0" wp14:anchorId="29A5003B" wp14:editId="3A069F97">
            <wp:extent cx="2193988" cy="15902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0726 社交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704" cy="16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7190" w14:textId="77777777" w:rsidR="005A1D27" w:rsidRDefault="005A1D27" w:rsidP="005A1D27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社交相关</w:t>
      </w:r>
      <w:r w:rsidRPr="009706F6">
        <w:rPr>
          <w:rFonts w:hint="eastAsia"/>
        </w:rPr>
        <w:t>热词</w:t>
      </w:r>
      <w:proofErr w:type="gramStart"/>
      <w:r>
        <w:rPr>
          <w:rFonts w:hint="eastAsia"/>
        </w:rPr>
        <w:t>词</w:t>
      </w:r>
      <w:proofErr w:type="gramEnd"/>
      <w:r>
        <w:rPr>
          <w:rFonts w:hint="eastAsia"/>
        </w:rPr>
        <w:t>云</w:t>
      </w:r>
    </w:p>
    <w:p w14:paraId="751D83FE" w14:textId="77777777"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在涉及单身的话题上，通过</w:t>
      </w:r>
      <w:proofErr w:type="gramStart"/>
      <w:r w:rsidRPr="008F56C3">
        <w:rPr>
          <w:rFonts w:hint="eastAsia"/>
          <w:sz w:val="24"/>
          <w:szCs w:val="24"/>
        </w:rPr>
        <w:t>词云</w:t>
      </w:r>
      <w:r w:rsidRPr="008F56C3">
        <w:rPr>
          <w:rFonts w:hint="eastAsia"/>
          <w:sz w:val="24"/>
          <w:szCs w:val="24"/>
        </w:rPr>
        <w:lastRenderedPageBreak/>
        <w:t>可发现</w:t>
      </w:r>
      <w:proofErr w:type="gramEnd"/>
      <w:r w:rsidRPr="008F56C3">
        <w:rPr>
          <w:rFonts w:hint="eastAsia"/>
          <w:sz w:val="24"/>
          <w:szCs w:val="24"/>
        </w:rPr>
        <w:t>，自卑、害怕等词汇出现较多，</w:t>
      </w:r>
      <w:r w:rsidR="005A1D27" w:rsidRPr="008F56C3">
        <w:rPr>
          <w:rFonts w:hint="eastAsia"/>
          <w:sz w:val="24"/>
          <w:szCs w:val="24"/>
        </w:rPr>
        <w:t>见图表</w:t>
      </w:r>
      <w:r w:rsidR="00343E65">
        <w:rPr>
          <w:rFonts w:hint="eastAsia"/>
          <w:sz w:val="24"/>
          <w:szCs w:val="24"/>
        </w:rPr>
        <w:t>10</w:t>
      </w:r>
      <w:r w:rsidRPr="008F56C3">
        <w:rPr>
          <w:rFonts w:hint="eastAsia"/>
          <w:sz w:val="24"/>
          <w:szCs w:val="24"/>
        </w:rPr>
        <w:t>。有网民表示，“大概是那种想主动，但是太自卑了，觉得自己太差了配不上人家，就导致非常难过”。青年群体在面对单身问题时产生了一种矛盾心理，既希望结束单身，建立亲密关系，又因为自卑、害怕被伤害等原因拒绝恋爱。在单身问题上，与前文提到的社交恐惧症类似，都是在于网络时代的个体很难在现实生活中敞开心扉，建立与他人的亲密关系。根据美国心理学家丹尼尔·卡尼曼的前景理论，获得感带来的快乐远远不如损失所带来的伤害强烈。与建立恋爱关系的喜悦相比，在亲密关系中受到伤害或者分手对个体的影响更为强烈，这也致使很多人选择单身。</w:t>
      </w:r>
    </w:p>
    <w:p w14:paraId="085D950C" w14:textId="77777777" w:rsidR="00011D2D" w:rsidRDefault="00011D2D" w:rsidP="00011D2D">
      <w:pPr>
        <w:keepNext/>
        <w:ind w:firstLineChars="200" w:firstLine="420"/>
      </w:pPr>
      <w:r>
        <w:rPr>
          <w:noProof/>
        </w:rPr>
        <w:drawing>
          <wp:inline distT="0" distB="0" distL="0" distR="0" wp14:anchorId="2B253AA0" wp14:editId="4E46CCA3">
            <wp:extent cx="2193925" cy="187650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0726 单身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1" cy="187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A4E3" w14:textId="77777777" w:rsidR="00F41C37" w:rsidRDefault="00011D2D" w:rsidP="00011D2D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10</w:t>
      </w:r>
      <w:r>
        <w:fldChar w:fldCharType="end"/>
      </w:r>
      <w:r>
        <w:rPr>
          <w:rFonts w:hint="eastAsia"/>
        </w:rPr>
        <w:t>单身相关</w:t>
      </w:r>
      <w:r w:rsidRPr="009706F6">
        <w:rPr>
          <w:rFonts w:hint="eastAsia"/>
        </w:rPr>
        <w:t>热词</w:t>
      </w:r>
      <w:proofErr w:type="gramStart"/>
      <w:r>
        <w:rPr>
          <w:rFonts w:hint="eastAsia"/>
        </w:rPr>
        <w:t>词</w:t>
      </w:r>
      <w:proofErr w:type="gramEnd"/>
      <w:r>
        <w:rPr>
          <w:rFonts w:hint="eastAsia"/>
        </w:rPr>
        <w:t>云</w:t>
      </w:r>
    </w:p>
    <w:p w14:paraId="6A613C6E" w14:textId="77777777"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青年群体在对自身进行评价时，较少使用积极词汇，“自我反讽”逐渐流行。网民通过自嘲、调侃的口吻形容自我，在网络上倾诉生活中面临的问题，表达自身的孤独和敏感。</w:t>
      </w:r>
    </w:p>
    <w:p w14:paraId="2F5828FF" w14:textId="77777777" w:rsidR="00F41C37" w:rsidRPr="008F56C3" w:rsidRDefault="00F41C37" w:rsidP="00BA085B">
      <w:pPr>
        <w:ind w:firstLineChars="200" w:firstLine="482"/>
        <w:rPr>
          <w:b/>
          <w:sz w:val="24"/>
          <w:szCs w:val="24"/>
        </w:rPr>
      </w:pPr>
      <w:r w:rsidRPr="008F56C3">
        <w:rPr>
          <w:rFonts w:hint="eastAsia"/>
          <w:b/>
          <w:sz w:val="24"/>
          <w:szCs w:val="24"/>
        </w:rPr>
        <w:t>（三）重视在线社交，讲究网上社交规则</w:t>
      </w:r>
    </w:p>
    <w:p w14:paraId="64297ABA" w14:textId="77777777" w:rsidR="00F41C37" w:rsidRDefault="00F41C37" w:rsidP="00FC792D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交友</w:t>
      </w:r>
      <w:proofErr w:type="gramStart"/>
      <w:r w:rsidRPr="008F56C3">
        <w:rPr>
          <w:rFonts w:hint="eastAsia"/>
          <w:sz w:val="24"/>
          <w:szCs w:val="24"/>
        </w:rPr>
        <w:t>类热词占</w:t>
      </w:r>
      <w:proofErr w:type="gramEnd"/>
      <w:r w:rsidRPr="008F56C3">
        <w:rPr>
          <w:rFonts w:hint="eastAsia"/>
          <w:sz w:val="24"/>
          <w:szCs w:val="24"/>
        </w:rPr>
        <w:t>总</w:t>
      </w:r>
      <w:proofErr w:type="gramStart"/>
      <w:r w:rsidRPr="008F56C3">
        <w:rPr>
          <w:rFonts w:hint="eastAsia"/>
          <w:sz w:val="24"/>
          <w:szCs w:val="24"/>
        </w:rPr>
        <w:t>热词量</w:t>
      </w:r>
      <w:proofErr w:type="gramEnd"/>
      <w:r w:rsidRPr="008F56C3">
        <w:rPr>
          <w:rFonts w:hint="eastAsia"/>
          <w:sz w:val="24"/>
          <w:szCs w:val="24"/>
        </w:rPr>
        <w:t>的</w:t>
      </w:r>
      <w:r w:rsidR="00BA085B" w:rsidRPr="008F56C3">
        <w:rPr>
          <w:rFonts w:hint="eastAsia"/>
          <w:sz w:val="24"/>
          <w:szCs w:val="24"/>
        </w:rPr>
        <w:t>10.48%</w:t>
      </w:r>
      <w:r w:rsidRPr="008F56C3">
        <w:rPr>
          <w:rFonts w:hint="eastAsia"/>
          <w:sz w:val="24"/>
          <w:szCs w:val="24"/>
        </w:rPr>
        <w:t>，交友类网民</w:t>
      </w:r>
      <w:proofErr w:type="gramStart"/>
      <w:r w:rsidRPr="008F56C3">
        <w:rPr>
          <w:rFonts w:hint="eastAsia"/>
          <w:sz w:val="24"/>
          <w:szCs w:val="24"/>
        </w:rPr>
        <w:t>评论占</w:t>
      </w:r>
      <w:proofErr w:type="gramEnd"/>
      <w:r w:rsidRPr="008F56C3">
        <w:rPr>
          <w:rFonts w:hint="eastAsia"/>
          <w:sz w:val="24"/>
          <w:szCs w:val="24"/>
        </w:rPr>
        <w:t>总评论量的</w:t>
      </w:r>
      <w:r w:rsidR="00BA085B" w:rsidRPr="008F56C3">
        <w:rPr>
          <w:sz w:val="24"/>
          <w:szCs w:val="24"/>
        </w:rPr>
        <w:t>11.29</w:t>
      </w:r>
      <w:r w:rsidRPr="008F56C3">
        <w:rPr>
          <w:rFonts w:hint="eastAsia"/>
          <w:sz w:val="24"/>
          <w:szCs w:val="24"/>
        </w:rPr>
        <w:t>%</w:t>
      </w:r>
      <w:r w:rsidRPr="008F56C3">
        <w:rPr>
          <w:rFonts w:hint="eastAsia"/>
          <w:sz w:val="24"/>
          <w:szCs w:val="24"/>
        </w:rPr>
        <w:t>，整体来看，二者相差并不大，但相较于自身类热词，网民</w:t>
      </w:r>
      <w:r w:rsidR="004A13DB" w:rsidRPr="008F56C3">
        <w:rPr>
          <w:rFonts w:hint="eastAsia"/>
          <w:sz w:val="24"/>
          <w:szCs w:val="24"/>
        </w:rPr>
        <w:t>在交友类话题上更愿意积极参与讨论</w:t>
      </w:r>
      <w:r w:rsidRPr="008F56C3">
        <w:rPr>
          <w:rFonts w:hint="eastAsia"/>
          <w:sz w:val="24"/>
          <w:szCs w:val="24"/>
        </w:rPr>
        <w:t>。根据上文情感倾向的分析，交友类话题所体现的消极情绪多是反感和尴尬，并且超过一半</w:t>
      </w:r>
      <w:proofErr w:type="gramStart"/>
      <w:r w:rsidRPr="008F56C3">
        <w:rPr>
          <w:rFonts w:hint="eastAsia"/>
          <w:sz w:val="24"/>
          <w:szCs w:val="24"/>
        </w:rPr>
        <w:t>的热词均</w:t>
      </w:r>
      <w:proofErr w:type="gramEnd"/>
      <w:r w:rsidRPr="008F56C3">
        <w:rPr>
          <w:rFonts w:hint="eastAsia"/>
          <w:sz w:val="24"/>
          <w:szCs w:val="24"/>
        </w:rPr>
        <w:t>与社交平台朋友之</w:t>
      </w:r>
      <w:r w:rsidR="00FC792D">
        <w:rPr>
          <w:rFonts w:hint="eastAsia"/>
          <w:sz w:val="24"/>
          <w:szCs w:val="24"/>
        </w:rPr>
        <w:t>间的互动相关，例如“最反感的朋友圈人设”、</w:t>
      </w:r>
      <w:r w:rsidR="00FC792D">
        <w:rPr>
          <w:rFonts w:hint="eastAsia"/>
          <w:sz w:val="24"/>
          <w:szCs w:val="24"/>
        </w:rPr>
        <w:lastRenderedPageBreak/>
        <w:t>“最反感的聊天回复语”</w:t>
      </w:r>
      <w:r w:rsidRPr="008F56C3">
        <w:rPr>
          <w:rFonts w:hint="eastAsia"/>
          <w:sz w:val="24"/>
          <w:szCs w:val="24"/>
        </w:rPr>
        <w:t>等。本文从交友类热词中选取了</w:t>
      </w:r>
      <w:r w:rsidRPr="00FC792D">
        <w:rPr>
          <w:rFonts w:hint="eastAsia"/>
          <w:sz w:val="24"/>
          <w:szCs w:val="24"/>
        </w:rPr>
        <w:t>5</w:t>
      </w:r>
      <w:r w:rsidRPr="00FC792D">
        <w:rPr>
          <w:rFonts w:hint="eastAsia"/>
          <w:sz w:val="24"/>
          <w:szCs w:val="24"/>
        </w:rPr>
        <w:t>个与网络社交相关的热词</w:t>
      </w:r>
      <w:r w:rsidR="00FC792D">
        <w:rPr>
          <w:rFonts w:hint="eastAsia"/>
          <w:sz w:val="24"/>
          <w:szCs w:val="24"/>
        </w:rPr>
        <w:t>，</w:t>
      </w:r>
      <w:r w:rsidR="00677791">
        <w:rPr>
          <w:rFonts w:hint="eastAsia"/>
          <w:sz w:val="24"/>
          <w:szCs w:val="24"/>
        </w:rPr>
        <w:t>见</w:t>
      </w:r>
      <w:r w:rsidR="00677791">
        <w:rPr>
          <w:sz w:val="24"/>
          <w:szCs w:val="24"/>
        </w:rPr>
        <w:t>图表</w:t>
      </w:r>
      <w:r w:rsidR="00677791">
        <w:rPr>
          <w:rFonts w:hint="eastAsia"/>
          <w:sz w:val="24"/>
          <w:szCs w:val="24"/>
        </w:rPr>
        <w:t>11</w:t>
      </w:r>
      <w:r w:rsidR="00677791">
        <w:rPr>
          <w:rFonts w:hint="eastAsia"/>
          <w:sz w:val="24"/>
          <w:szCs w:val="24"/>
        </w:rPr>
        <w:t>，</w:t>
      </w:r>
      <w:proofErr w:type="gramStart"/>
      <w:r w:rsidRPr="008F56C3">
        <w:rPr>
          <w:rFonts w:hint="eastAsia"/>
          <w:sz w:val="24"/>
          <w:szCs w:val="24"/>
        </w:rPr>
        <w:t>然后爬取了这些热词下</w:t>
      </w:r>
      <w:proofErr w:type="gramEnd"/>
      <w:r w:rsidRPr="008F56C3">
        <w:rPr>
          <w:rFonts w:hint="eastAsia"/>
          <w:sz w:val="24"/>
          <w:szCs w:val="24"/>
        </w:rPr>
        <w:t>的置</w:t>
      </w:r>
      <w:proofErr w:type="gramStart"/>
      <w:r w:rsidRPr="008F56C3">
        <w:rPr>
          <w:rFonts w:hint="eastAsia"/>
          <w:sz w:val="24"/>
          <w:szCs w:val="24"/>
        </w:rPr>
        <w:t>顶微博网民</w:t>
      </w:r>
      <w:proofErr w:type="gramEnd"/>
      <w:r w:rsidRPr="008F56C3">
        <w:rPr>
          <w:rFonts w:hint="eastAsia"/>
          <w:sz w:val="24"/>
          <w:szCs w:val="24"/>
        </w:rPr>
        <w:t>评论，制成词云，见图</w:t>
      </w:r>
      <w:r w:rsidR="00FC792D">
        <w:rPr>
          <w:rFonts w:hint="eastAsia"/>
          <w:sz w:val="24"/>
          <w:szCs w:val="24"/>
        </w:rPr>
        <w:t>表</w:t>
      </w:r>
      <w:r w:rsidR="00677791">
        <w:rPr>
          <w:rFonts w:hint="eastAsia"/>
          <w:sz w:val="24"/>
          <w:szCs w:val="24"/>
        </w:rPr>
        <w:t>12</w:t>
      </w:r>
      <w:r w:rsidRPr="008F56C3">
        <w:rPr>
          <w:rFonts w:hint="eastAsia"/>
          <w:sz w:val="24"/>
          <w:szCs w:val="24"/>
        </w:rPr>
        <w:t>。</w:t>
      </w:r>
    </w:p>
    <w:tbl>
      <w:tblPr>
        <w:tblW w:w="3823" w:type="dxa"/>
        <w:jc w:val="right"/>
        <w:tblLook w:val="04A0" w:firstRow="1" w:lastRow="0" w:firstColumn="1" w:lastColumn="0" w:noHBand="0" w:noVBand="1"/>
      </w:tblPr>
      <w:tblGrid>
        <w:gridCol w:w="1271"/>
        <w:gridCol w:w="2552"/>
      </w:tblGrid>
      <w:tr w:rsidR="00677791" w:rsidRPr="00677791" w14:paraId="1152257D" w14:textId="77777777" w:rsidTr="00677791">
        <w:trPr>
          <w:trHeight w:val="270"/>
          <w:jc w:val="right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2556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2012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777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热词</w:t>
            </w:r>
            <w:proofErr w:type="gramEnd"/>
          </w:p>
        </w:tc>
      </w:tr>
      <w:tr w:rsidR="00677791" w:rsidRPr="00677791" w14:paraId="4FFA0ED7" w14:textId="77777777" w:rsidTr="00677791">
        <w:trPr>
          <w:trHeight w:val="270"/>
          <w:jc w:val="right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E2D0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网络社交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F417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最反感的朋友圈人设</w:t>
            </w:r>
          </w:p>
        </w:tc>
      </w:tr>
      <w:tr w:rsidR="00677791" w:rsidRPr="00677791" w14:paraId="3FD81F82" w14:textId="77777777" w:rsidTr="00677791">
        <w:trPr>
          <w:trHeight w:val="270"/>
          <w:jc w:val="right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82AF1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3B6B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发朋友</w:t>
            </w:r>
            <w:proofErr w:type="gramEnd"/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圈越来越少的原因</w:t>
            </w:r>
          </w:p>
        </w:tc>
      </w:tr>
      <w:tr w:rsidR="00677791" w:rsidRPr="00677791" w14:paraId="54851C4D" w14:textId="77777777" w:rsidTr="00677791">
        <w:trPr>
          <w:trHeight w:val="270"/>
          <w:jc w:val="right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9B70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F008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最反感的聊天回复语</w:t>
            </w:r>
          </w:p>
        </w:tc>
      </w:tr>
      <w:tr w:rsidR="00677791" w:rsidRPr="00677791" w14:paraId="0595FB89" w14:textId="77777777" w:rsidTr="00677791">
        <w:trPr>
          <w:trHeight w:val="270"/>
          <w:jc w:val="right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B950F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272F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朋友圈里的假精致</w:t>
            </w:r>
          </w:p>
        </w:tc>
      </w:tr>
      <w:tr w:rsidR="00677791" w:rsidRPr="00677791" w14:paraId="43532405" w14:textId="77777777" w:rsidTr="00677791">
        <w:trPr>
          <w:trHeight w:val="270"/>
          <w:jc w:val="right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F78DB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4B57" w14:textId="77777777"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聊天时最让人反感的行为</w:t>
            </w:r>
          </w:p>
        </w:tc>
      </w:tr>
    </w:tbl>
    <w:p w14:paraId="67999E5E" w14:textId="77777777" w:rsidR="00677791" w:rsidRPr="00677791" w:rsidRDefault="00677791" w:rsidP="00677791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 w:rsidRPr="00677791">
        <w:rPr>
          <w:rFonts w:hint="eastAsia"/>
        </w:rPr>
        <w:t>网络社交</w:t>
      </w:r>
      <w:r>
        <w:rPr>
          <w:rFonts w:hint="eastAsia"/>
        </w:rPr>
        <w:t>相关</w:t>
      </w:r>
      <w:r w:rsidRPr="00343E65">
        <w:rPr>
          <w:rFonts w:hint="eastAsia"/>
        </w:rPr>
        <w:t>热词</w:t>
      </w:r>
    </w:p>
    <w:p w14:paraId="0B5D7217" w14:textId="77777777" w:rsidR="00F41C37" w:rsidRDefault="00F41C37" w:rsidP="00F41C37">
      <w:pPr>
        <w:ind w:firstLineChars="200" w:firstLine="480"/>
      </w:pPr>
      <w:r w:rsidRPr="008F56C3">
        <w:rPr>
          <w:rFonts w:hint="eastAsia"/>
          <w:sz w:val="24"/>
          <w:szCs w:val="24"/>
        </w:rPr>
        <w:t>由词云可知，讨厌、屏蔽、反感等词出现的较多。在关于朋友圈的讨论中，一些网民对熟人朋友在朋友圈所发的内容十分反感，包括炫富、频繁发布小视频、</w:t>
      </w:r>
      <w:proofErr w:type="gramStart"/>
      <w:r w:rsidRPr="008F56C3">
        <w:rPr>
          <w:rFonts w:hint="eastAsia"/>
          <w:sz w:val="24"/>
          <w:szCs w:val="24"/>
        </w:rPr>
        <w:t>微商等</w:t>
      </w:r>
      <w:proofErr w:type="gramEnd"/>
      <w:r w:rsidRPr="008F56C3">
        <w:rPr>
          <w:rFonts w:hint="eastAsia"/>
          <w:sz w:val="24"/>
          <w:szCs w:val="24"/>
        </w:rPr>
        <w:t>内容。另一方面，网民在评价他人朋友</w:t>
      </w:r>
      <w:proofErr w:type="gramStart"/>
      <w:r w:rsidRPr="008F56C3">
        <w:rPr>
          <w:rFonts w:hint="eastAsia"/>
          <w:sz w:val="24"/>
          <w:szCs w:val="24"/>
        </w:rPr>
        <w:t>圈内容</w:t>
      </w:r>
      <w:proofErr w:type="gramEnd"/>
      <w:r w:rsidRPr="008F56C3">
        <w:rPr>
          <w:rFonts w:hint="eastAsia"/>
          <w:sz w:val="24"/>
          <w:szCs w:val="24"/>
        </w:rPr>
        <w:t>的同时，也不断修改自己准备发布的照片和文字。有人认为朋友圈已经丧失了分享个人生活的作用，出于自我形象管理的需要，不少人在</w:t>
      </w:r>
      <w:proofErr w:type="gramStart"/>
      <w:r w:rsidRPr="008F56C3">
        <w:rPr>
          <w:rFonts w:hint="eastAsia"/>
          <w:sz w:val="24"/>
          <w:szCs w:val="24"/>
        </w:rPr>
        <w:t>发朋友圈之前</w:t>
      </w:r>
      <w:proofErr w:type="gramEnd"/>
      <w:r w:rsidRPr="008F56C3">
        <w:rPr>
          <w:rFonts w:hint="eastAsia"/>
          <w:sz w:val="24"/>
          <w:szCs w:val="24"/>
        </w:rPr>
        <w:t>都要对照片、文案进行反复修改，有网民表示，“不能过头，不能激进，不能炫耀，不能消极，不能文艺</w:t>
      </w:r>
      <w:r w:rsidRPr="008F56C3">
        <w:rPr>
          <w:rFonts w:hint="eastAsia"/>
          <w:sz w:val="24"/>
          <w:szCs w:val="24"/>
        </w:rPr>
        <w:t xml:space="preserve"> </w:t>
      </w:r>
      <w:r w:rsidRPr="008F56C3">
        <w:rPr>
          <w:rFonts w:hint="eastAsia"/>
          <w:sz w:val="24"/>
          <w:szCs w:val="24"/>
        </w:rPr>
        <w:t>，不能自拍，不能矫情，不能随便，不能死板，不能说教，内容不能过长，图片不能过多，修图不能过分，没图还要百度，还要琢磨什么内容比较讨喜”。另外，网络社交规则也受到大家的重视，网民网上聊天普遍反感的行为主要包括以下几类：开始聊天喜欢问“在吗”；回复</w:t>
      </w:r>
      <w:proofErr w:type="gramStart"/>
      <w:r w:rsidRPr="008F56C3">
        <w:rPr>
          <w:rFonts w:hint="eastAsia"/>
          <w:sz w:val="24"/>
          <w:szCs w:val="24"/>
        </w:rPr>
        <w:t>语喜欢</w:t>
      </w:r>
      <w:proofErr w:type="gramEnd"/>
      <w:r w:rsidRPr="008F56C3">
        <w:rPr>
          <w:rFonts w:hint="eastAsia"/>
          <w:sz w:val="24"/>
          <w:szCs w:val="24"/>
        </w:rPr>
        <w:t>用“哦、呵呵、……”等敷衍词语；不及时回复信息或者不回复信息却</w:t>
      </w:r>
      <w:proofErr w:type="gramStart"/>
      <w:r w:rsidRPr="008F56C3">
        <w:rPr>
          <w:rFonts w:hint="eastAsia"/>
          <w:sz w:val="24"/>
          <w:szCs w:val="24"/>
        </w:rPr>
        <w:t>发朋友</w:t>
      </w:r>
      <w:proofErr w:type="gramEnd"/>
      <w:r w:rsidRPr="008F56C3">
        <w:rPr>
          <w:rFonts w:hint="eastAsia"/>
          <w:sz w:val="24"/>
          <w:szCs w:val="24"/>
        </w:rPr>
        <w:t>圈；</w:t>
      </w:r>
      <w:proofErr w:type="gramStart"/>
      <w:r w:rsidRPr="008F56C3">
        <w:rPr>
          <w:rFonts w:hint="eastAsia"/>
          <w:sz w:val="24"/>
          <w:szCs w:val="24"/>
        </w:rPr>
        <w:t>发超过</w:t>
      </w:r>
      <w:proofErr w:type="gramEnd"/>
      <w:r w:rsidRPr="008F56C3">
        <w:rPr>
          <w:rFonts w:hint="eastAsia"/>
          <w:sz w:val="24"/>
          <w:szCs w:val="24"/>
        </w:rPr>
        <w:t>五十秒语音等。</w:t>
      </w:r>
    </w:p>
    <w:p w14:paraId="1AEE8C16" w14:textId="77777777" w:rsidR="005849C6" w:rsidRDefault="005849C6" w:rsidP="005849C6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0D25721E" wp14:editId="7097A7C3">
            <wp:extent cx="2218055" cy="16856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0729 交友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464" cy="16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F684" w14:textId="77777777" w:rsidR="00F41C37" w:rsidRDefault="005849C6" w:rsidP="005849C6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12</w:t>
      </w:r>
      <w:r>
        <w:fldChar w:fldCharType="end"/>
      </w:r>
      <w:r>
        <w:rPr>
          <w:rFonts w:hint="eastAsia"/>
        </w:rPr>
        <w:t>网络社交相关</w:t>
      </w:r>
      <w:r w:rsidRPr="009706F6">
        <w:rPr>
          <w:rFonts w:hint="eastAsia"/>
        </w:rPr>
        <w:t>热词</w:t>
      </w:r>
      <w:proofErr w:type="gramStart"/>
      <w:r>
        <w:rPr>
          <w:rFonts w:hint="eastAsia"/>
        </w:rPr>
        <w:t>词</w:t>
      </w:r>
      <w:proofErr w:type="gramEnd"/>
      <w:r>
        <w:rPr>
          <w:rFonts w:hint="eastAsia"/>
        </w:rPr>
        <w:t>云</w:t>
      </w:r>
    </w:p>
    <w:p w14:paraId="0A7E0D95" w14:textId="77777777" w:rsidR="00A367E5" w:rsidRPr="00A36EB0" w:rsidRDefault="00F41C37" w:rsidP="00F41C37">
      <w:pPr>
        <w:ind w:firstLineChars="200" w:firstLine="480"/>
        <w:rPr>
          <w:sz w:val="24"/>
          <w:szCs w:val="24"/>
        </w:rPr>
      </w:pPr>
      <w:r w:rsidRPr="00A36EB0">
        <w:rPr>
          <w:rFonts w:hint="eastAsia"/>
          <w:sz w:val="24"/>
          <w:szCs w:val="24"/>
        </w:rPr>
        <w:t>作为互联网大潮下成长起来的新一代，社交媒体的原住民，网络社交成为当代青年群体的主要社交方式之一。网络社交，不仅仅是与陌生人的互动，同时也是与生活中的熟人、朋友的交流。在通过网络与熟人的交流过程中，逐渐形成了一些社交规则，但这些规则并非所有人都会遵守，有些只是在部分群体中十分流行。再加上网络社交缺乏面对面的感情传递，文字交流丢失或者曲解了某些感情信息，这也造成了双方交流的障碍。总体来看，网民所反感的回复或者行为多数表达了对方的敷衍，从而让不少网民感到自身不受重视。网络社交已经成为青年群体生活的一个部分，朋友圈动态和</w:t>
      </w:r>
      <w:proofErr w:type="gramStart"/>
      <w:r w:rsidRPr="00A36EB0">
        <w:rPr>
          <w:rFonts w:hint="eastAsia"/>
          <w:sz w:val="24"/>
          <w:szCs w:val="24"/>
        </w:rPr>
        <w:t>微信聊天</w:t>
      </w:r>
      <w:proofErr w:type="gramEnd"/>
      <w:r w:rsidRPr="00A36EB0">
        <w:rPr>
          <w:rFonts w:hint="eastAsia"/>
          <w:sz w:val="24"/>
          <w:szCs w:val="24"/>
        </w:rPr>
        <w:t>用语变成评价熟人朋友和进行自我展示的一个新途径。</w:t>
      </w:r>
    </w:p>
    <w:p w14:paraId="20DBC8A0" w14:textId="77777777" w:rsidR="006946E5" w:rsidRDefault="006946E5" w:rsidP="006946E5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14:paraId="2AAC5E25" w14:textId="77777777" w:rsidR="00A367E5" w:rsidRDefault="006946E5" w:rsidP="00E501F9">
      <w:pPr>
        <w:ind w:firstLineChars="200" w:firstLine="480"/>
      </w:pPr>
      <w:r w:rsidRPr="00A36EB0">
        <w:rPr>
          <w:rFonts w:hint="eastAsia"/>
          <w:sz w:val="24"/>
          <w:szCs w:val="24"/>
        </w:rPr>
        <w:t>本文通过对</w:t>
      </w:r>
      <w:proofErr w:type="gramStart"/>
      <w:r w:rsidRPr="00A36EB0">
        <w:rPr>
          <w:rFonts w:hint="eastAsia"/>
          <w:sz w:val="24"/>
          <w:szCs w:val="24"/>
        </w:rPr>
        <w:t>热搜榜</w:t>
      </w:r>
      <w:proofErr w:type="gramEnd"/>
      <w:r w:rsidRPr="00A36EB0">
        <w:rPr>
          <w:rFonts w:hint="eastAsia"/>
          <w:sz w:val="24"/>
          <w:szCs w:val="24"/>
        </w:rPr>
        <w:t>“情感”</w:t>
      </w:r>
      <w:proofErr w:type="gramStart"/>
      <w:r w:rsidRPr="00A36EB0">
        <w:rPr>
          <w:rFonts w:hint="eastAsia"/>
          <w:sz w:val="24"/>
          <w:szCs w:val="24"/>
        </w:rPr>
        <w:t>类热词的</w:t>
      </w:r>
      <w:proofErr w:type="gramEnd"/>
      <w:r w:rsidRPr="00A36EB0">
        <w:rPr>
          <w:rFonts w:hint="eastAsia"/>
          <w:sz w:val="24"/>
          <w:szCs w:val="24"/>
        </w:rPr>
        <w:t>分析，发现：婚恋类话题热度最高，数量最多；自身类话题热度较低，内容更集中，主要是对社交的恐惧和对单身的调侃；</w:t>
      </w:r>
      <w:proofErr w:type="gramStart"/>
      <w:r w:rsidRPr="00A36EB0">
        <w:rPr>
          <w:rFonts w:hint="eastAsia"/>
          <w:sz w:val="24"/>
          <w:szCs w:val="24"/>
        </w:rPr>
        <w:t>大部分热词为</w:t>
      </w:r>
      <w:proofErr w:type="gramEnd"/>
      <w:r w:rsidRPr="00A36EB0">
        <w:rPr>
          <w:rFonts w:hint="eastAsia"/>
          <w:sz w:val="24"/>
          <w:szCs w:val="24"/>
        </w:rPr>
        <w:t>中立态度，消极类</w:t>
      </w:r>
      <w:proofErr w:type="gramStart"/>
      <w:r w:rsidRPr="00A36EB0">
        <w:rPr>
          <w:rFonts w:hint="eastAsia"/>
          <w:sz w:val="24"/>
          <w:szCs w:val="24"/>
        </w:rPr>
        <w:t>热词多数</w:t>
      </w:r>
      <w:proofErr w:type="gramEnd"/>
      <w:r w:rsidRPr="00A36EB0">
        <w:rPr>
          <w:rFonts w:hint="eastAsia"/>
          <w:sz w:val="24"/>
          <w:szCs w:val="24"/>
        </w:rPr>
        <w:t>是自嘲和调侃，词条的热度峰值出现在中午时段。结合网民评论，可以看出，生长于互联网时代的年轻人，乐于在陌生人为主的网上社区分享日常生活小事。恋爱对于他们来说十分重要，是网上讨论的主要内容，而且不仅自己参与讨论，也会</w:t>
      </w:r>
      <w:r w:rsidRPr="00A36EB0">
        <w:rPr>
          <w:rFonts w:hint="eastAsia"/>
          <w:sz w:val="24"/>
          <w:szCs w:val="24"/>
        </w:rPr>
        <w:t>@</w:t>
      </w:r>
      <w:r w:rsidRPr="00A36EB0">
        <w:rPr>
          <w:rFonts w:hint="eastAsia"/>
          <w:sz w:val="24"/>
          <w:szCs w:val="24"/>
        </w:rPr>
        <w:t>现实生活中的朋友、恋人共同讨论。同时，</w:t>
      </w:r>
      <w:r w:rsidRPr="00A36EB0">
        <w:rPr>
          <w:rFonts w:hint="eastAsia"/>
          <w:sz w:val="24"/>
          <w:szCs w:val="24"/>
        </w:rPr>
        <w:lastRenderedPageBreak/>
        <w:t>他们在处理自身与他人的关系时，常常处于一种矛盾的状态中，一方面害怕孤独，渴望爱情和友情，另一方面内心敏感，恐惧社交，希望独处，因而很难与他人建立亲密关系。不同于对恋人的喜欢，对自身问题的调侃，他们对待熟人朋友显得更为苛刻，有更高的标准和要求。在线社交成为当代青年网民的主要社交方式之一，网上社交规则受到青年群体普遍重视，成为约束自身并评价他人的标准。</w:t>
      </w:r>
    </w:p>
    <w:p w14:paraId="31A477E0" w14:textId="77777777" w:rsidR="00A367E5" w:rsidRDefault="00A367E5" w:rsidP="00E501F9">
      <w:pPr>
        <w:ind w:firstLineChars="200" w:firstLine="420"/>
      </w:pPr>
    </w:p>
    <w:p w14:paraId="0D979C54" w14:textId="77777777" w:rsidR="00A367E5" w:rsidRPr="00D80C89" w:rsidRDefault="00AF1DD2" w:rsidP="00AF1DD2">
      <w:pPr>
        <w:ind w:firstLineChars="200" w:firstLine="422"/>
        <w:jc w:val="center"/>
        <w:rPr>
          <w:rFonts w:asciiTheme="minorEastAsia" w:hAnsiTheme="minorEastAsia"/>
          <w:b/>
        </w:rPr>
      </w:pPr>
      <w:r w:rsidRPr="00D80C89">
        <w:rPr>
          <w:rFonts w:asciiTheme="minorEastAsia" w:hAnsiTheme="minorEastAsia" w:hint="eastAsia"/>
          <w:b/>
        </w:rPr>
        <w:t>参考</w:t>
      </w:r>
      <w:r w:rsidRPr="00D80C89">
        <w:rPr>
          <w:rFonts w:asciiTheme="minorEastAsia" w:hAnsiTheme="minorEastAsia"/>
          <w:b/>
        </w:rPr>
        <w:t>文献</w:t>
      </w:r>
    </w:p>
    <w:p w14:paraId="0C54EEBA" w14:textId="77777777" w:rsidR="00E501F9" w:rsidRDefault="00E501F9" w:rsidP="00E501F9">
      <w:pPr>
        <w:ind w:firstLineChars="200" w:firstLine="420"/>
        <w:rPr>
          <w:rFonts w:asciiTheme="minorEastAsia" w:hAnsiTheme="minorEastAsia"/>
        </w:rPr>
      </w:pPr>
      <w:proofErr w:type="gramStart"/>
      <w:r w:rsidRPr="00E501F9">
        <w:rPr>
          <w:rFonts w:asciiTheme="minorEastAsia" w:hAnsiTheme="minorEastAsia" w:hint="eastAsia"/>
        </w:rPr>
        <w:t>微博2019年第一季度</w:t>
      </w:r>
      <w:proofErr w:type="gramEnd"/>
      <w:r w:rsidRPr="00E501F9">
        <w:rPr>
          <w:rFonts w:asciiTheme="minorEastAsia" w:hAnsiTheme="minorEastAsia" w:hint="eastAsia"/>
        </w:rPr>
        <w:t>财报</w:t>
      </w:r>
    </w:p>
    <w:p w14:paraId="31570F7E" w14:textId="77777777" w:rsidR="00E501F9" w:rsidRDefault="00E501F9" w:rsidP="00E501F9">
      <w:pPr>
        <w:ind w:firstLineChars="200" w:firstLine="420"/>
      </w:pPr>
      <w:r>
        <w:rPr>
          <w:rFonts w:hint="eastAsia"/>
        </w:rPr>
        <w:t>《</w:t>
      </w:r>
      <w:r>
        <w:rPr>
          <w:rFonts w:hint="eastAsia"/>
        </w:rPr>
        <w:t>2018</w:t>
      </w:r>
      <w:r>
        <w:rPr>
          <w:rFonts w:hint="eastAsia"/>
        </w:rPr>
        <w:t>微博用户发展报告》，新</w:t>
      </w:r>
      <w:proofErr w:type="gramStart"/>
      <w:r>
        <w:rPr>
          <w:rFonts w:hint="eastAsia"/>
        </w:rPr>
        <w:t>浪微博数据</w:t>
      </w:r>
      <w:proofErr w:type="gramEnd"/>
      <w:r>
        <w:rPr>
          <w:rFonts w:hint="eastAsia"/>
        </w:rPr>
        <w:t>中心</w:t>
      </w:r>
    </w:p>
    <w:p w14:paraId="73FA17E8" w14:textId="77777777" w:rsidR="00152339" w:rsidRDefault="00152339" w:rsidP="00E501F9">
      <w:pPr>
        <w:ind w:firstLineChars="200" w:firstLine="420"/>
      </w:pPr>
      <w:r w:rsidRPr="00152339">
        <w:rPr>
          <w:rFonts w:hint="eastAsia"/>
        </w:rPr>
        <w:t>周燕</w:t>
      </w:r>
      <w:r>
        <w:rPr>
          <w:rFonts w:hint="eastAsia"/>
        </w:rPr>
        <w:t>《</w:t>
      </w:r>
      <w:r w:rsidRPr="00152339">
        <w:rPr>
          <w:rFonts w:hint="eastAsia"/>
        </w:rPr>
        <w:t>青年群体在微博中的自我呈现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</w:p>
    <w:p w14:paraId="5C7415E4" w14:textId="77777777" w:rsidR="00C34E81" w:rsidRDefault="00C34E81" w:rsidP="00E501F9">
      <w:pPr>
        <w:ind w:firstLineChars="200" w:firstLine="420"/>
      </w:pPr>
      <w:r w:rsidRPr="00C34E81">
        <w:rPr>
          <w:rFonts w:hint="eastAsia"/>
        </w:rPr>
        <w:t>邓枭弋</w:t>
      </w:r>
      <w:r>
        <w:rPr>
          <w:rFonts w:hint="eastAsia"/>
        </w:rPr>
        <w:t>《</w:t>
      </w:r>
      <w:r w:rsidRPr="00C34E81">
        <w:rPr>
          <w:rFonts w:hint="eastAsia"/>
        </w:rPr>
        <w:t>微博使用对</w:t>
      </w:r>
      <w:r w:rsidRPr="00C34E81">
        <w:rPr>
          <w:rFonts w:hint="eastAsia"/>
        </w:rPr>
        <w:t>_95</w:t>
      </w:r>
      <w:r w:rsidRPr="00C34E81">
        <w:rPr>
          <w:rFonts w:hint="eastAsia"/>
        </w:rPr>
        <w:t>后</w:t>
      </w:r>
      <w:r w:rsidRPr="00C34E81">
        <w:rPr>
          <w:rFonts w:hint="eastAsia"/>
        </w:rPr>
        <w:t>_</w:t>
      </w:r>
      <w:r w:rsidRPr="00C34E81">
        <w:rPr>
          <w:rFonts w:hint="eastAsia"/>
        </w:rPr>
        <w:t>用户情感认知的影响分析</w:t>
      </w:r>
      <w:r w:rsidRPr="00C34E81">
        <w:rPr>
          <w:rFonts w:hint="eastAsia"/>
        </w:rPr>
        <w:t>_</w:t>
      </w:r>
      <w:r w:rsidRPr="00C34E81">
        <w:rPr>
          <w:rFonts w:hint="eastAsia"/>
        </w:rPr>
        <w:t>从群体画像到青年文化</w:t>
      </w:r>
      <w:r>
        <w:rPr>
          <w:rFonts w:hint="eastAsia"/>
        </w:rPr>
        <w:t>》</w:t>
      </w:r>
    </w:p>
    <w:p w14:paraId="6C78BA58" w14:textId="77777777" w:rsidR="004324AE" w:rsidRDefault="004324AE" w:rsidP="00E501F9">
      <w:pPr>
        <w:ind w:firstLineChars="200" w:firstLine="420"/>
      </w:pPr>
      <w:r w:rsidRPr="004324AE">
        <w:rPr>
          <w:rFonts w:hint="eastAsia"/>
        </w:rPr>
        <w:t>李华伟</w:t>
      </w:r>
      <w:r>
        <w:rPr>
          <w:rFonts w:hint="eastAsia"/>
        </w:rPr>
        <w:t>《</w:t>
      </w:r>
      <w:r w:rsidRPr="004324AE">
        <w:rPr>
          <w:rFonts w:hint="eastAsia"/>
        </w:rPr>
        <w:t>青年群体在微信朋友圈的自我呈现</w:t>
      </w:r>
      <w:r>
        <w:rPr>
          <w:rFonts w:hint="eastAsia"/>
        </w:rPr>
        <w:t>》</w:t>
      </w:r>
    </w:p>
    <w:p w14:paraId="6E91BF19" w14:textId="77777777" w:rsidR="009636B5" w:rsidRDefault="009636B5" w:rsidP="00E501F9">
      <w:pPr>
        <w:ind w:firstLineChars="200" w:firstLine="420"/>
      </w:pPr>
      <w:r w:rsidRPr="009636B5">
        <w:rPr>
          <w:rFonts w:hint="eastAsia"/>
        </w:rPr>
        <w:t>刘朝霞</w:t>
      </w:r>
      <w:r>
        <w:rPr>
          <w:rFonts w:hint="eastAsia"/>
        </w:rPr>
        <w:t>《</w:t>
      </w:r>
      <w:r w:rsidRPr="009636B5">
        <w:rPr>
          <w:rFonts w:hint="eastAsia"/>
        </w:rPr>
        <w:t>新媒体视域下青年网络丧文化传播研究以流行词佛系为例</w:t>
      </w:r>
      <w:r>
        <w:rPr>
          <w:rFonts w:hint="eastAsia"/>
        </w:rPr>
        <w:t>》</w:t>
      </w:r>
    </w:p>
    <w:p w14:paraId="685D091B" w14:textId="77777777" w:rsidR="00694181" w:rsidRDefault="00694181" w:rsidP="00E501F9">
      <w:pPr>
        <w:ind w:firstLineChars="200" w:firstLine="420"/>
      </w:pPr>
      <w:r w:rsidRPr="00694181">
        <w:rPr>
          <w:rFonts w:hint="eastAsia"/>
        </w:rPr>
        <w:t>尤成，贾广惠《浅析微博热搜榜泛娱乐化偏失问题》</w:t>
      </w:r>
    </w:p>
    <w:p w14:paraId="543347B8" w14:textId="77777777" w:rsidR="007F5276" w:rsidRDefault="007F5276" w:rsidP="00E501F9">
      <w:pPr>
        <w:ind w:firstLineChars="200" w:firstLine="420"/>
      </w:pPr>
      <w:r>
        <w:rPr>
          <w:rFonts w:hint="eastAsia"/>
        </w:rPr>
        <w:t>杨宁《传播学视域下微博热搜榜的问题研究》</w:t>
      </w:r>
    </w:p>
    <w:p w14:paraId="4E5341CC" w14:textId="77777777" w:rsidR="007F5276" w:rsidRDefault="007F5276" w:rsidP="00E501F9">
      <w:pPr>
        <w:ind w:firstLineChars="200" w:firstLine="420"/>
      </w:pPr>
      <w:r w:rsidRPr="007F5276">
        <w:rPr>
          <w:rFonts w:hint="eastAsia"/>
        </w:rPr>
        <w:t>张艺瀚《传播学视野下微博热搜榜存在合理性分析》</w:t>
      </w:r>
    </w:p>
    <w:p w14:paraId="6B1014C9" w14:textId="77777777" w:rsidR="007F5276" w:rsidRPr="007F5276" w:rsidRDefault="007F5276" w:rsidP="00E501F9">
      <w:pPr>
        <w:ind w:firstLineChars="200" w:firstLine="420"/>
      </w:pPr>
      <w:r w:rsidRPr="007F5276">
        <w:rPr>
          <w:rFonts w:hint="eastAsia"/>
        </w:rPr>
        <w:t>毛贺祺《大数据背景下微博热搜的新闻阅读服务功能》</w:t>
      </w:r>
    </w:p>
    <w:p w14:paraId="62FA4F84" w14:textId="77777777" w:rsidR="00484B7D" w:rsidRDefault="00164813" w:rsidP="00E501F9">
      <w:pPr>
        <w:ind w:firstLineChars="200" w:firstLine="420"/>
      </w:pPr>
      <w:proofErr w:type="gramStart"/>
      <w:r w:rsidRPr="00164813">
        <w:rPr>
          <w:rFonts w:hint="eastAsia"/>
        </w:rPr>
        <w:t>孙惟微</w:t>
      </w:r>
      <w:proofErr w:type="gramEnd"/>
      <w:r>
        <w:rPr>
          <w:rFonts w:hint="eastAsia"/>
        </w:rPr>
        <w:t>《</w:t>
      </w:r>
      <w:r w:rsidRPr="00164813">
        <w:rPr>
          <w:rFonts w:hint="eastAsia"/>
        </w:rPr>
        <w:t>赌客信条：你不可不知的行为经济学》</w:t>
      </w:r>
    </w:p>
    <w:p w14:paraId="37C95564" w14:textId="77777777" w:rsidR="00390E43" w:rsidRPr="00390E43" w:rsidRDefault="00390E43" w:rsidP="00E501F9">
      <w:pPr>
        <w:ind w:firstLineChars="200" w:firstLine="420"/>
      </w:pPr>
      <w:proofErr w:type="gramStart"/>
      <w:r w:rsidRPr="00390E43">
        <w:rPr>
          <w:rFonts w:hint="eastAsia"/>
        </w:rPr>
        <w:t>杜骏飞</w:t>
      </w:r>
      <w:proofErr w:type="gramEnd"/>
      <w:r w:rsidRPr="00390E43">
        <w:rPr>
          <w:rFonts w:hint="eastAsia"/>
        </w:rPr>
        <w:t>《丧文化：从习得性无助到“自我反讽”》</w:t>
      </w:r>
    </w:p>
    <w:sectPr w:rsidR="00390E43" w:rsidRPr="00390E43" w:rsidSect="007713B6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Linjing" w:date="2019-08-31T13:21:00Z" w:initials="L">
    <w:p w14:paraId="30C013C8" w14:textId="77777777" w:rsidR="001F0148" w:rsidRDefault="001F0148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参考</w:t>
      </w:r>
      <w:r>
        <w:t>文献，</w:t>
      </w:r>
      <w:r>
        <w:rPr>
          <w:rFonts w:hint="eastAsia"/>
        </w:rPr>
        <w:t>或</w:t>
      </w:r>
      <w:r>
        <w:t>加脚注</w:t>
      </w:r>
    </w:p>
  </w:comment>
  <w:comment w:id="6" w:author="Linjing" w:date="2019-08-31T13:35:00Z" w:initials="L">
    <w:p w14:paraId="53C3A809" w14:textId="77777777" w:rsidR="00155081" w:rsidRDefault="00155081">
      <w:pPr>
        <w:pStyle w:val="a7"/>
      </w:pPr>
      <w:r>
        <w:rPr>
          <w:rStyle w:val="a6"/>
        </w:rPr>
        <w:annotationRef/>
      </w:r>
    </w:p>
    <w:p w14:paraId="14124CF2" w14:textId="77777777" w:rsidR="00155081" w:rsidRDefault="00155081">
      <w:pPr>
        <w:pStyle w:val="a7"/>
        <w:rPr>
          <w:rFonts w:hint="eastAsia"/>
        </w:rPr>
      </w:pPr>
      <w:r>
        <w:rPr>
          <w:rFonts w:hint="eastAsia"/>
        </w:rPr>
        <w:t>参考文献</w:t>
      </w:r>
      <w:r>
        <w:t>在正文中需要有引用标号。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C013C8" w15:done="0"/>
  <w15:commentEx w15:paraId="14124C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832BD" w14:textId="77777777" w:rsidR="00460E96" w:rsidRDefault="00460E96" w:rsidP="00F41C37">
      <w:r>
        <w:separator/>
      </w:r>
    </w:p>
  </w:endnote>
  <w:endnote w:type="continuationSeparator" w:id="0">
    <w:p w14:paraId="067E14CB" w14:textId="77777777" w:rsidR="00460E96" w:rsidRDefault="00460E96" w:rsidP="00F4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313D6" w14:textId="77777777" w:rsidR="00460E96" w:rsidRDefault="00460E96" w:rsidP="00F41C37">
      <w:r>
        <w:separator/>
      </w:r>
    </w:p>
  </w:footnote>
  <w:footnote w:type="continuationSeparator" w:id="0">
    <w:p w14:paraId="14070E62" w14:textId="77777777" w:rsidR="00460E96" w:rsidRDefault="00460E96" w:rsidP="00F41C37">
      <w:r>
        <w:continuationSeparator/>
      </w:r>
    </w:p>
  </w:footnote>
  <w:footnote w:id="1">
    <w:p w14:paraId="17717710" w14:textId="77777777" w:rsidR="00F41C37" w:rsidRDefault="00F41C37">
      <w:pPr>
        <w:pStyle w:val="a4"/>
      </w:pPr>
      <w:r>
        <w:rPr>
          <w:rStyle w:val="a5"/>
        </w:rPr>
        <w:footnoteRef/>
      </w:r>
      <w:proofErr w:type="gramStart"/>
      <w:r w:rsidRPr="00F41C37">
        <w:rPr>
          <w:rFonts w:hint="eastAsia"/>
        </w:rPr>
        <w:t>微博常用</w:t>
      </w:r>
      <w:proofErr w:type="gramEnd"/>
      <w:r w:rsidRPr="00F41C37">
        <w:rPr>
          <w:rFonts w:hint="eastAsia"/>
        </w:rPr>
        <w:t>“</w:t>
      </w:r>
      <w:r w:rsidRPr="00F41C37">
        <w:rPr>
          <w:rFonts w:hint="eastAsia"/>
        </w:rPr>
        <w:t>@+</w:t>
      </w:r>
      <w:r w:rsidRPr="00F41C37">
        <w:rPr>
          <w:rFonts w:hint="eastAsia"/>
        </w:rPr>
        <w:t>昵称”用于</w:t>
      </w:r>
      <w:r>
        <w:rPr>
          <w:rFonts w:hint="eastAsia"/>
        </w:rPr>
        <w:t>通知某人</w:t>
      </w:r>
      <w: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1B86"/>
    <w:multiLevelType w:val="hybridMultilevel"/>
    <w:tmpl w:val="78A4A282"/>
    <w:lvl w:ilvl="0" w:tplc="A59E1F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34494D"/>
    <w:multiLevelType w:val="hybridMultilevel"/>
    <w:tmpl w:val="9B941D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njing">
    <w15:presenceInfo w15:providerId="None" w15:userId="Lin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F9"/>
    <w:rsid w:val="00011D2D"/>
    <w:rsid w:val="0002641F"/>
    <w:rsid w:val="0007397B"/>
    <w:rsid w:val="00082AE2"/>
    <w:rsid w:val="000A11F1"/>
    <w:rsid w:val="000D01F1"/>
    <w:rsid w:val="000D6C37"/>
    <w:rsid w:val="000E2C57"/>
    <w:rsid w:val="00113B3D"/>
    <w:rsid w:val="001166A9"/>
    <w:rsid w:val="00122D27"/>
    <w:rsid w:val="001518CB"/>
    <w:rsid w:val="00152339"/>
    <w:rsid w:val="00155081"/>
    <w:rsid w:val="00164813"/>
    <w:rsid w:val="001950E8"/>
    <w:rsid w:val="001D21C4"/>
    <w:rsid w:val="001F0148"/>
    <w:rsid w:val="00292E8F"/>
    <w:rsid w:val="002C4E9F"/>
    <w:rsid w:val="00340CF6"/>
    <w:rsid w:val="00343E65"/>
    <w:rsid w:val="00367800"/>
    <w:rsid w:val="003769A1"/>
    <w:rsid w:val="00390E43"/>
    <w:rsid w:val="004324AE"/>
    <w:rsid w:val="00460E96"/>
    <w:rsid w:val="00484B7D"/>
    <w:rsid w:val="004A13DB"/>
    <w:rsid w:val="005849C6"/>
    <w:rsid w:val="005A1D27"/>
    <w:rsid w:val="006173F0"/>
    <w:rsid w:val="00662A7B"/>
    <w:rsid w:val="00677791"/>
    <w:rsid w:val="00694181"/>
    <w:rsid w:val="006946E5"/>
    <w:rsid w:val="006D4914"/>
    <w:rsid w:val="00700684"/>
    <w:rsid w:val="00734872"/>
    <w:rsid w:val="0077126E"/>
    <w:rsid w:val="007713B6"/>
    <w:rsid w:val="007F5276"/>
    <w:rsid w:val="007F56CC"/>
    <w:rsid w:val="0080256B"/>
    <w:rsid w:val="00803E1D"/>
    <w:rsid w:val="00856206"/>
    <w:rsid w:val="0087235C"/>
    <w:rsid w:val="008C0CC8"/>
    <w:rsid w:val="008F56C3"/>
    <w:rsid w:val="008F6022"/>
    <w:rsid w:val="00903EFE"/>
    <w:rsid w:val="0090538F"/>
    <w:rsid w:val="009636B5"/>
    <w:rsid w:val="009660F0"/>
    <w:rsid w:val="009706F6"/>
    <w:rsid w:val="00975592"/>
    <w:rsid w:val="009808F3"/>
    <w:rsid w:val="009A3B0B"/>
    <w:rsid w:val="009E6E57"/>
    <w:rsid w:val="00A119B8"/>
    <w:rsid w:val="00A275A6"/>
    <w:rsid w:val="00A367E5"/>
    <w:rsid w:val="00A36EB0"/>
    <w:rsid w:val="00A61FFC"/>
    <w:rsid w:val="00A8390D"/>
    <w:rsid w:val="00A975CC"/>
    <w:rsid w:val="00AB6693"/>
    <w:rsid w:val="00AE0A49"/>
    <w:rsid w:val="00AF1DD2"/>
    <w:rsid w:val="00B35743"/>
    <w:rsid w:val="00B73771"/>
    <w:rsid w:val="00BA085B"/>
    <w:rsid w:val="00BE347F"/>
    <w:rsid w:val="00C34E81"/>
    <w:rsid w:val="00C37821"/>
    <w:rsid w:val="00C82EE1"/>
    <w:rsid w:val="00D71ECC"/>
    <w:rsid w:val="00D80C89"/>
    <w:rsid w:val="00DC3C70"/>
    <w:rsid w:val="00E501F9"/>
    <w:rsid w:val="00E674C2"/>
    <w:rsid w:val="00E732EB"/>
    <w:rsid w:val="00E91792"/>
    <w:rsid w:val="00EC5E61"/>
    <w:rsid w:val="00F11AF4"/>
    <w:rsid w:val="00F41C37"/>
    <w:rsid w:val="00FC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DD00"/>
  <w15:chartTrackingRefBased/>
  <w15:docId w15:val="{789FD005-B7F4-4AFF-BD84-B639FC91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0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01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01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367800"/>
    <w:rPr>
      <w:rFonts w:asciiTheme="majorHAnsi" w:eastAsia="黑体" w:hAnsiTheme="majorHAnsi" w:cstheme="majorBidi"/>
      <w:sz w:val="20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F41C37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F41C37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F41C37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1F0148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0148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0148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0148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0148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F014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F0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976;&#38706;&#30340;&#25991;&#20214;&#22841;\daily%20work\2019.08\20190812%20&#24494;&#21338;&#28909;&#25628;&#25968;&#25454;&#27719;&#24635;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976;&#38706;&#30340;&#25991;&#20214;&#22841;\daily%20work\2019.08\20190812%20&#24494;&#21338;&#28909;&#25628;&#25968;&#25454;&#27719;&#24635;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976;&#38706;&#30340;&#25991;&#20214;&#22841;\daily%20work\2019.08\20190812%20&#24494;&#21338;&#28909;&#25628;&#25968;&#25454;&#27719;&#24635;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Sheet1!$B$21</c:f>
              <c:strCache>
                <c:ptCount val="1"/>
                <c:pt idx="0">
                  <c:v>占比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Sheet1!$A$22:$A$27</c:f>
              <c:strCache>
                <c:ptCount val="6"/>
                <c:pt idx="0">
                  <c:v>婚恋</c:v>
                </c:pt>
                <c:pt idx="1">
                  <c:v>生活小事</c:v>
                </c:pt>
                <c:pt idx="2">
                  <c:v>自身</c:v>
                </c:pt>
                <c:pt idx="3">
                  <c:v>学习</c:v>
                </c:pt>
                <c:pt idx="4">
                  <c:v>交友</c:v>
                </c:pt>
                <c:pt idx="5">
                  <c:v>家庭</c:v>
                </c:pt>
              </c:strCache>
            </c:strRef>
          </c:cat>
          <c:val>
            <c:numRef>
              <c:f>Sheet1!$B$22:$B$27</c:f>
              <c:numCache>
                <c:formatCode>0.00%</c:formatCode>
                <c:ptCount val="6"/>
                <c:pt idx="0">
                  <c:v>0.30913978494623656</c:v>
                </c:pt>
                <c:pt idx="1">
                  <c:v>0.22849462365591397</c:v>
                </c:pt>
                <c:pt idx="2">
                  <c:v>0.18548387096774194</c:v>
                </c:pt>
                <c:pt idx="3">
                  <c:v>0.12096774193548387</c:v>
                </c:pt>
                <c:pt idx="4">
                  <c:v>0.10483870967741936</c:v>
                </c:pt>
                <c:pt idx="5">
                  <c:v>5.1075268817204304E-2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Sheet2!$K$6</c:f>
              <c:strCache>
                <c:ptCount val="1"/>
                <c:pt idx="0">
                  <c:v>婚恋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Sheet2!$L$6:$N$6</c:f>
              <c:numCache>
                <c:formatCode>General</c:formatCode>
                <c:ptCount val="3"/>
                <c:pt idx="0">
                  <c:v>40</c:v>
                </c:pt>
                <c:pt idx="1">
                  <c:v>19</c:v>
                </c:pt>
                <c:pt idx="2">
                  <c:v>56</c:v>
                </c:pt>
              </c:numCache>
            </c:numRef>
          </c:val>
        </c:ser>
        <c:ser>
          <c:idx val="1"/>
          <c:order val="1"/>
          <c:tx>
            <c:strRef>
              <c:f>Sheet2!$K$7</c:f>
              <c:strCache>
                <c:ptCount val="1"/>
                <c:pt idx="0">
                  <c:v>生活小事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Sheet2!$L$7:$N$7</c:f>
              <c:numCache>
                <c:formatCode>General</c:formatCode>
                <c:ptCount val="3"/>
                <c:pt idx="0">
                  <c:v>19</c:v>
                </c:pt>
                <c:pt idx="1">
                  <c:v>15</c:v>
                </c:pt>
                <c:pt idx="2">
                  <c:v>51</c:v>
                </c:pt>
              </c:numCache>
            </c:numRef>
          </c:val>
        </c:ser>
        <c:ser>
          <c:idx val="2"/>
          <c:order val="2"/>
          <c:tx>
            <c:strRef>
              <c:f>Sheet2!$K$8</c:f>
              <c:strCache>
                <c:ptCount val="1"/>
                <c:pt idx="0">
                  <c:v>学习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Sheet2!$L$8:$N$8</c:f>
              <c:numCache>
                <c:formatCode>General</c:formatCode>
                <c:ptCount val="3"/>
                <c:pt idx="0">
                  <c:v>11</c:v>
                </c:pt>
                <c:pt idx="1">
                  <c:v>6</c:v>
                </c:pt>
                <c:pt idx="2">
                  <c:v>28</c:v>
                </c:pt>
              </c:numCache>
            </c:numRef>
          </c:val>
        </c:ser>
        <c:ser>
          <c:idx val="3"/>
          <c:order val="3"/>
          <c:tx>
            <c:strRef>
              <c:f>Sheet2!$K$9</c:f>
              <c:strCache>
                <c:ptCount val="1"/>
                <c:pt idx="0">
                  <c:v>家庭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Sheet2!$L$9:$N$9</c:f>
              <c:numCache>
                <c:formatCode>General</c:formatCode>
                <c:ptCount val="3"/>
                <c:pt idx="0">
                  <c:v>8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ser>
          <c:idx val="4"/>
          <c:order val="4"/>
          <c:tx>
            <c:strRef>
              <c:f>Sheet2!$K$10</c:f>
              <c:strCache>
                <c:ptCount val="1"/>
                <c:pt idx="0">
                  <c:v>自身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Sheet2!$L$10:$N$10</c:f>
              <c:numCache>
                <c:formatCode>General</c:formatCode>
                <c:ptCount val="3"/>
                <c:pt idx="0">
                  <c:v>5</c:v>
                </c:pt>
                <c:pt idx="1">
                  <c:v>50</c:v>
                </c:pt>
                <c:pt idx="2">
                  <c:v>14</c:v>
                </c:pt>
              </c:numCache>
            </c:numRef>
          </c:val>
        </c:ser>
        <c:ser>
          <c:idx val="5"/>
          <c:order val="5"/>
          <c:tx>
            <c:strRef>
              <c:f>Sheet2!$K$11</c:f>
              <c:strCache>
                <c:ptCount val="1"/>
                <c:pt idx="0">
                  <c:v>交友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Sheet2!$L$11:$N$11</c:f>
              <c:numCache>
                <c:formatCode>General</c:formatCode>
                <c:ptCount val="3"/>
                <c:pt idx="0">
                  <c:v>5</c:v>
                </c:pt>
                <c:pt idx="1">
                  <c:v>22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3301680"/>
        <c:axId val="123302240"/>
      </c:barChart>
      <c:catAx>
        <c:axId val="12330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302240"/>
        <c:crosses val="autoZero"/>
        <c:auto val="1"/>
        <c:lblAlgn val="ctr"/>
        <c:lblOffset val="100"/>
        <c:noMultiLvlLbl val="0"/>
      </c:catAx>
      <c:valAx>
        <c:axId val="123302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30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Sheet6!$F$1</c:f>
              <c:strCache>
                <c:ptCount val="1"/>
                <c:pt idx="0">
                  <c:v>数量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Sheet6!$E$2:$E$23</c:f>
              <c:strCache>
                <c:ptCount val="22"/>
                <c:pt idx="0">
                  <c:v>0时</c:v>
                </c:pt>
                <c:pt idx="1">
                  <c:v>1时</c:v>
                </c:pt>
                <c:pt idx="2">
                  <c:v>2时</c:v>
                </c:pt>
                <c:pt idx="3">
                  <c:v>5时</c:v>
                </c:pt>
                <c:pt idx="4">
                  <c:v>6时</c:v>
                </c:pt>
                <c:pt idx="5">
                  <c:v>7时</c:v>
                </c:pt>
                <c:pt idx="6">
                  <c:v>8时</c:v>
                </c:pt>
                <c:pt idx="7">
                  <c:v>9时</c:v>
                </c:pt>
                <c:pt idx="8">
                  <c:v>10时</c:v>
                </c:pt>
                <c:pt idx="9">
                  <c:v>11时</c:v>
                </c:pt>
                <c:pt idx="10">
                  <c:v>12时</c:v>
                </c:pt>
                <c:pt idx="11">
                  <c:v>13时</c:v>
                </c:pt>
                <c:pt idx="12">
                  <c:v>14时</c:v>
                </c:pt>
                <c:pt idx="13">
                  <c:v>15时</c:v>
                </c:pt>
                <c:pt idx="14">
                  <c:v>16时</c:v>
                </c:pt>
                <c:pt idx="15">
                  <c:v>17时</c:v>
                </c:pt>
                <c:pt idx="16">
                  <c:v>18时</c:v>
                </c:pt>
                <c:pt idx="17">
                  <c:v>19时</c:v>
                </c:pt>
                <c:pt idx="18">
                  <c:v>20时</c:v>
                </c:pt>
                <c:pt idx="19">
                  <c:v>21时</c:v>
                </c:pt>
                <c:pt idx="20">
                  <c:v>22时</c:v>
                </c:pt>
                <c:pt idx="21">
                  <c:v>23时</c:v>
                </c:pt>
              </c:strCache>
            </c:strRef>
          </c:cat>
          <c:val>
            <c:numRef>
              <c:f>Sheet6!$F$2:$F$23</c:f>
              <c:numCache>
                <c:formatCode>General</c:formatCode>
                <c:ptCount val="22"/>
                <c:pt idx="0">
                  <c:v>5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6</c:v>
                </c:pt>
                <c:pt idx="5">
                  <c:v>5</c:v>
                </c:pt>
                <c:pt idx="6">
                  <c:v>12</c:v>
                </c:pt>
                <c:pt idx="7">
                  <c:v>22</c:v>
                </c:pt>
                <c:pt idx="8">
                  <c:v>32</c:v>
                </c:pt>
                <c:pt idx="9">
                  <c:v>39</c:v>
                </c:pt>
                <c:pt idx="10">
                  <c:v>22</c:v>
                </c:pt>
                <c:pt idx="11">
                  <c:v>28</c:v>
                </c:pt>
                <c:pt idx="12">
                  <c:v>23</c:v>
                </c:pt>
                <c:pt idx="13">
                  <c:v>33</c:v>
                </c:pt>
                <c:pt idx="14">
                  <c:v>23</c:v>
                </c:pt>
                <c:pt idx="15">
                  <c:v>26</c:v>
                </c:pt>
                <c:pt idx="16">
                  <c:v>26</c:v>
                </c:pt>
                <c:pt idx="17">
                  <c:v>19</c:v>
                </c:pt>
                <c:pt idx="18">
                  <c:v>19</c:v>
                </c:pt>
                <c:pt idx="19">
                  <c:v>14</c:v>
                </c:pt>
                <c:pt idx="20">
                  <c:v>4</c:v>
                </c:pt>
                <c:pt idx="21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305040"/>
        <c:axId val="123305600"/>
      </c:lineChart>
      <c:catAx>
        <c:axId val="12330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305600"/>
        <c:crosses val="autoZero"/>
        <c:auto val="1"/>
        <c:lblAlgn val="ctr"/>
        <c:lblOffset val="100"/>
        <c:noMultiLvlLbl val="0"/>
      </c:catAx>
      <c:valAx>
        <c:axId val="123305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305040"/>
        <c:crosses val="autoZero"/>
        <c:crossBetween val="between"/>
      </c:valAx>
      <c:spPr>
        <a:solidFill>
          <a:srgbClr val="FFFFFF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2B874-CB7A-402A-AB84-9DBEBD8D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Linjing</cp:lastModifiedBy>
  <cp:revision>3</cp:revision>
  <dcterms:created xsi:type="dcterms:W3CDTF">2019-08-31T05:17:00Z</dcterms:created>
  <dcterms:modified xsi:type="dcterms:W3CDTF">2019-08-31T05:36:00Z</dcterms:modified>
</cp:coreProperties>
</file>